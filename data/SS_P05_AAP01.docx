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43617" w14:textId="77777777" w:rsidR="00704637" w:rsidRPr="00704637" w:rsidRDefault="00704637" w:rsidP="00704637">
      <w:pPr>
        <w:widowControl w:val="0"/>
        <w:autoSpaceDE w:val="0"/>
        <w:autoSpaceDN w:val="0"/>
        <w:spacing w:before="83" w:after="0" w:line="240" w:lineRule="auto"/>
        <w:ind w:left="100"/>
        <w:rPr>
          <w:rFonts w:ascii="Arial" w:eastAsia="Arial MT" w:hAnsi="Arial" w:cs="Arial MT"/>
          <w:b/>
          <w:color w:val="001F5F"/>
          <w:spacing w:val="-2"/>
          <w:kern w:val="0"/>
          <w:lang w:val="fr-FR"/>
          <w14:ligatures w14:val="none"/>
        </w:rPr>
      </w:pPr>
      <w:bookmarkStart w:id="0" w:name="_GoBack"/>
      <w:bookmarkEnd w:id="0"/>
    </w:p>
    <w:p w14:paraId="6DCBC823" w14:textId="77777777" w:rsidR="00704637" w:rsidRPr="00704637" w:rsidRDefault="00704637" w:rsidP="00704637">
      <w:pPr>
        <w:widowControl w:val="0"/>
        <w:autoSpaceDE w:val="0"/>
        <w:autoSpaceDN w:val="0"/>
        <w:spacing w:before="83" w:after="0" w:line="240" w:lineRule="auto"/>
        <w:ind w:left="100"/>
        <w:rPr>
          <w:rFonts w:ascii="Arial" w:eastAsia="Arial MT" w:hAnsi="Arial" w:cs="Arial MT"/>
          <w:b/>
          <w:kern w:val="0"/>
          <w:lang w:val="fr-FR"/>
          <w14:ligatures w14:val="none"/>
        </w:rPr>
      </w:pPr>
      <w:r w:rsidRPr="00704637">
        <w:rPr>
          <w:rFonts w:ascii="Arial" w:eastAsia="Arial MT" w:hAnsi="Arial" w:cs="Arial MT"/>
          <w:b/>
          <w:color w:val="001F5F"/>
          <w:spacing w:val="-2"/>
          <w:kern w:val="0"/>
          <w:lang w:val="fr-FR"/>
          <w14:ligatures w14:val="none"/>
        </w:rPr>
        <w:t>D</w:t>
      </w:r>
      <w:r w:rsidRPr="00704637">
        <w:rPr>
          <w:rFonts w:ascii="Arial" w:eastAsia="Arial MT" w:hAnsi="Arial" w:cs="Arial MT"/>
          <w:b/>
          <w:color w:val="001F5F"/>
          <w:spacing w:val="-2"/>
          <w:kern w:val="0"/>
          <w:sz w:val="18"/>
          <w:lang w:val="fr-FR"/>
          <w14:ligatures w14:val="none"/>
        </w:rPr>
        <w:t xml:space="preserve">OCUMENT DE PROGRAMME </w:t>
      </w:r>
      <w:r w:rsidRPr="00704637">
        <w:rPr>
          <w:rFonts w:ascii="Arial" w:eastAsia="Arial MT" w:hAnsi="Arial" w:cs="Arial MT"/>
          <w:b/>
          <w:color w:val="001F5F"/>
          <w:spacing w:val="-2"/>
          <w:kern w:val="0"/>
          <w:lang w:val="fr-FR"/>
          <w14:ligatures w14:val="none"/>
        </w:rPr>
        <w:t>(P</w:t>
      </w:r>
      <w:r w:rsidRPr="00704637">
        <w:rPr>
          <w:rFonts w:ascii="Arial" w:eastAsia="Arial MT" w:hAnsi="Arial" w:cs="Arial MT"/>
          <w:b/>
          <w:color w:val="001F5F"/>
          <w:spacing w:val="-2"/>
          <w:kern w:val="0"/>
          <w:sz w:val="18"/>
          <w:lang w:val="fr-FR"/>
          <w14:ligatures w14:val="none"/>
        </w:rPr>
        <w:t>RO</w:t>
      </w:r>
      <w:r w:rsidRPr="00704637">
        <w:rPr>
          <w:rFonts w:ascii="Arial" w:eastAsia="Arial MT" w:hAnsi="Arial" w:cs="Arial MT"/>
          <w:b/>
          <w:color w:val="001F5F"/>
          <w:spacing w:val="-2"/>
          <w:kern w:val="0"/>
          <w:lang w:val="fr-FR"/>
          <w14:ligatures w14:val="none"/>
        </w:rPr>
        <w:t>D</w:t>
      </w:r>
      <w:r w:rsidRPr="00704637">
        <w:rPr>
          <w:rFonts w:ascii="Arial" w:eastAsia="Arial MT" w:hAnsi="Arial" w:cs="Arial MT"/>
          <w:b/>
          <w:color w:val="001F5F"/>
          <w:spacing w:val="-2"/>
          <w:kern w:val="0"/>
          <w:sz w:val="18"/>
          <w:lang w:val="fr-FR"/>
          <w14:ligatures w14:val="none"/>
        </w:rPr>
        <w:t>OC</w:t>
      </w:r>
      <w:r w:rsidRPr="00704637">
        <w:rPr>
          <w:rFonts w:ascii="Arial" w:eastAsia="Arial MT" w:hAnsi="Arial" w:cs="Arial MT"/>
          <w:b/>
          <w:color w:val="001F5F"/>
          <w:spacing w:val="-2"/>
          <w:kern w:val="0"/>
          <w:lang w:val="fr-FR"/>
          <w14:ligatures w14:val="none"/>
        </w:rPr>
        <w:t>)–</w:t>
      </w:r>
      <w:r w:rsidRPr="00704637">
        <w:rPr>
          <w:rFonts w:ascii="Arial" w:eastAsia="Arial MT" w:hAnsi="Arial" w:cs="Arial MT"/>
          <w:b/>
          <w:color w:val="001F5F"/>
          <w:spacing w:val="-2"/>
          <w:kern w:val="0"/>
          <w:sz w:val="18"/>
          <w:lang w:val="fr-FR"/>
          <w14:ligatures w14:val="none"/>
        </w:rPr>
        <w:t>À PRÉPARER ET À FINALISER AVEC L</w:t>
      </w:r>
      <w:r w:rsidRPr="00704637">
        <w:rPr>
          <w:rFonts w:ascii="Arial" w:eastAsia="Arial MT" w:hAnsi="Arial" w:cs="Arial MT"/>
          <w:b/>
          <w:color w:val="001F5F"/>
          <w:spacing w:val="-2"/>
          <w:kern w:val="0"/>
          <w:lang w:val="fr-FR"/>
          <w14:ligatures w14:val="none"/>
        </w:rPr>
        <w:t>’OSC</w:t>
      </w:r>
    </w:p>
    <w:p w14:paraId="3DC9DC9E" w14:textId="77777777" w:rsidR="00704637" w:rsidRPr="00704637" w:rsidRDefault="00704637" w:rsidP="00704637">
      <w:pPr>
        <w:widowControl w:val="0"/>
        <w:autoSpaceDE w:val="0"/>
        <w:autoSpaceDN w:val="0"/>
        <w:spacing w:before="11" w:after="0" w:line="240" w:lineRule="auto"/>
        <w:rPr>
          <w:rFonts w:ascii="Arial" w:eastAsia="Arial MT" w:hAnsi="Arial MT" w:cs="Arial MT"/>
          <w:b/>
          <w:kern w:val="0"/>
          <w:sz w:val="19"/>
          <w:szCs w:val="16"/>
          <w:lang w:val="fr-FR"/>
          <w14:ligatures w14:val="none"/>
        </w:rPr>
      </w:pPr>
    </w:p>
    <w:p w14:paraId="04216FF2" w14:textId="77777777" w:rsidR="00704637" w:rsidRPr="00704637" w:rsidRDefault="00704637" w:rsidP="00704637">
      <w:pPr>
        <w:widowControl w:val="0"/>
        <w:autoSpaceDE w:val="0"/>
        <w:autoSpaceDN w:val="0"/>
        <w:spacing w:after="0" w:line="240" w:lineRule="auto"/>
        <w:ind w:left="4718"/>
        <w:rPr>
          <w:rFonts w:ascii="Arial MT" w:eastAsia="Arial MT" w:hAnsi="Arial MT" w:cs="Arial MT"/>
          <w:kern w:val="0"/>
          <w:sz w:val="20"/>
          <w:lang w:val="fr-FR"/>
          <w14:ligatures w14:val="none"/>
        </w:rPr>
      </w:pPr>
      <w:r w:rsidRPr="00704637">
        <w:rPr>
          <w:rFonts w:ascii="Arial MT" w:eastAsia="Arial MT" w:hAnsi="Arial MT" w:cs="Arial MT"/>
          <w:kern w:val="0"/>
          <w:sz w:val="20"/>
          <w:lang w:val="fr-FR"/>
          <w14:ligatures w14:val="none"/>
        </w:rPr>
        <w:t xml:space="preserve">Numéro de référence du </w:t>
      </w:r>
      <w:proofErr w:type="spellStart"/>
      <w:proofErr w:type="gramStart"/>
      <w:r w:rsidRPr="00704637">
        <w:rPr>
          <w:rFonts w:ascii="Arial MT" w:eastAsia="Arial MT" w:hAnsi="Arial MT" w:cs="Arial MT"/>
          <w:kern w:val="0"/>
          <w:sz w:val="20"/>
          <w:lang w:val="fr-FR"/>
          <w14:ligatures w14:val="none"/>
        </w:rPr>
        <w:t>Prodoc</w:t>
      </w:r>
      <w:proofErr w:type="spellEnd"/>
      <w:r w:rsidRPr="00704637">
        <w:rPr>
          <w:rFonts w:ascii="Arial MT" w:eastAsia="Arial MT" w:hAnsi="Arial MT" w:cs="Arial MT"/>
          <w:kern w:val="0"/>
          <w:sz w:val="20"/>
          <w:lang w:val="fr-FR"/>
          <w14:ligatures w14:val="none"/>
        </w:rPr>
        <w:t>:</w:t>
      </w:r>
      <w:proofErr w:type="gramEnd"/>
      <w:r w:rsidRPr="00704637">
        <w:rPr>
          <w:rFonts w:ascii="Arial MT" w:eastAsia="Arial MT" w:hAnsi="Arial MT" w:cs="Arial MT"/>
          <w:kern w:val="0"/>
          <w:sz w:val="20"/>
          <w:lang w:val="fr-FR"/>
          <w14:ligatures w14:val="none"/>
        </w:rPr>
        <w:t xml:space="preserve"> MDG/</w:t>
      </w:r>
    </w:p>
    <w:p w14:paraId="11D04287" w14:textId="77777777" w:rsidR="00704637" w:rsidRPr="00704637" w:rsidRDefault="00704637" w:rsidP="00704637">
      <w:pPr>
        <w:widowControl w:val="0"/>
        <w:autoSpaceDE w:val="0"/>
        <w:autoSpaceDN w:val="0"/>
        <w:spacing w:before="5" w:after="0" w:line="240" w:lineRule="auto"/>
        <w:rPr>
          <w:rFonts w:ascii="Arial MT" w:eastAsia="Arial MT" w:hAnsi="Arial MT" w:cs="Arial MT"/>
          <w:kern w:val="0"/>
          <w:sz w:val="21"/>
          <w:szCs w:val="16"/>
          <w:lang w:val="fr-FR"/>
          <w14:ligatures w14:val="none"/>
        </w:rPr>
      </w:pPr>
    </w:p>
    <w:tbl>
      <w:tblPr>
        <w:tblW w:w="0" w:type="auto"/>
        <w:tblInd w:w="408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6"/>
        <w:gridCol w:w="2633"/>
        <w:gridCol w:w="3512"/>
        <w:gridCol w:w="1994"/>
      </w:tblGrid>
      <w:tr w:rsidR="00704637" w:rsidRPr="00304691" w14:paraId="53055ADE" w14:textId="77777777" w:rsidTr="0022378C">
        <w:trPr>
          <w:trHeight w:val="304"/>
        </w:trPr>
        <w:tc>
          <w:tcPr>
            <w:tcW w:w="9895" w:type="dxa"/>
            <w:gridSpan w:val="4"/>
            <w:tcBorders>
              <w:left w:val="double" w:sz="2" w:space="0" w:color="B8CCE3"/>
            </w:tcBorders>
            <w:shd w:val="clear" w:color="auto" w:fill="001F5F"/>
          </w:tcPr>
          <w:p w14:paraId="7D94DD93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3" w:after="0" w:line="240" w:lineRule="auto"/>
              <w:ind w:left="37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color w:val="FFFFFF"/>
                <w:kern w:val="0"/>
                <w:sz w:val="20"/>
                <w:lang w:val="fr-FR"/>
                <w14:ligatures w14:val="none"/>
              </w:rPr>
              <w:t>1.Informations générales relatives au programme et à l’OSC</w:t>
            </w:r>
          </w:p>
        </w:tc>
      </w:tr>
      <w:tr w:rsidR="00704637" w:rsidRPr="00704637" w14:paraId="000CBBCC" w14:textId="77777777" w:rsidTr="0022378C">
        <w:trPr>
          <w:trHeight w:val="350"/>
        </w:trPr>
        <w:tc>
          <w:tcPr>
            <w:tcW w:w="1756" w:type="dxa"/>
            <w:vMerge w:val="restart"/>
            <w:tcBorders>
              <w:left w:val="double" w:sz="2" w:space="0" w:color="B8CCE3"/>
            </w:tcBorders>
            <w:shd w:val="clear" w:color="auto" w:fill="D9D9D9"/>
          </w:tcPr>
          <w:p w14:paraId="0F7BEA44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7" w:right="182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 xml:space="preserve">1.1 Informations relatives à la soumission du </w:t>
            </w:r>
            <w:proofErr w:type="spellStart"/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ProDoc</w:t>
            </w:r>
            <w:proofErr w:type="spellEnd"/>
          </w:p>
        </w:tc>
        <w:tc>
          <w:tcPr>
            <w:tcW w:w="2633" w:type="dxa"/>
            <w:shd w:val="clear" w:color="auto" w:fill="D9D9D9"/>
          </w:tcPr>
          <w:p w14:paraId="1FD6F099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8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Bureau de l’UNICEF</w:t>
            </w:r>
          </w:p>
        </w:tc>
        <w:tc>
          <w:tcPr>
            <w:tcW w:w="5506" w:type="dxa"/>
            <w:gridSpan w:val="2"/>
            <w:shd w:val="clear" w:color="auto" w:fill="auto"/>
          </w:tcPr>
          <w:p w14:paraId="13D8D269" w14:textId="39F4294E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9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</w:tc>
      </w:tr>
      <w:tr w:rsidR="00704637" w:rsidRPr="00704637" w14:paraId="770B189E" w14:textId="77777777" w:rsidTr="0022378C">
        <w:trPr>
          <w:trHeight w:val="754"/>
        </w:trPr>
        <w:tc>
          <w:tcPr>
            <w:tcW w:w="1756" w:type="dxa"/>
            <w:vMerge/>
            <w:tcBorders>
              <w:top w:val="nil"/>
              <w:left w:val="double" w:sz="2" w:space="0" w:color="B8CCE3"/>
            </w:tcBorders>
            <w:shd w:val="clear" w:color="auto" w:fill="D9D9D9"/>
          </w:tcPr>
          <w:p w14:paraId="038D36B0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  <w:tc>
          <w:tcPr>
            <w:tcW w:w="2633" w:type="dxa"/>
            <w:shd w:val="clear" w:color="auto" w:fill="D9D9D9"/>
          </w:tcPr>
          <w:p w14:paraId="5B77AC8B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2" w:after="0" w:line="240" w:lineRule="auto"/>
              <w:ind w:left="38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 xml:space="preserve">Intitulé du </w:t>
            </w:r>
            <w:proofErr w:type="spellStart"/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ProDoc</w:t>
            </w:r>
            <w:proofErr w:type="spellEnd"/>
          </w:p>
        </w:tc>
        <w:tc>
          <w:tcPr>
            <w:tcW w:w="5506" w:type="dxa"/>
            <w:gridSpan w:val="2"/>
            <w:shd w:val="clear" w:color="auto" w:fill="auto"/>
          </w:tcPr>
          <w:p w14:paraId="1923373F" w14:textId="66E1746B" w:rsidR="00704637" w:rsidRPr="00704637" w:rsidRDefault="00704637" w:rsidP="00704637">
            <w:pPr>
              <w:widowControl w:val="0"/>
              <w:autoSpaceDE w:val="0"/>
              <w:autoSpaceDN w:val="0"/>
              <w:spacing w:before="32" w:after="0" w:line="240" w:lineRule="auto"/>
              <w:ind w:left="39" w:right="20"/>
              <w:jc w:val="both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</w:tc>
      </w:tr>
      <w:tr w:rsidR="00704637" w:rsidRPr="00704637" w14:paraId="479E7D5C" w14:textId="77777777" w:rsidTr="0022378C">
        <w:trPr>
          <w:trHeight w:val="365"/>
        </w:trPr>
        <w:tc>
          <w:tcPr>
            <w:tcW w:w="1756" w:type="dxa"/>
            <w:vMerge/>
            <w:tcBorders>
              <w:top w:val="nil"/>
              <w:left w:val="double" w:sz="2" w:space="0" w:color="B8CCE3"/>
            </w:tcBorders>
            <w:shd w:val="clear" w:color="auto" w:fill="D9D9D9"/>
          </w:tcPr>
          <w:p w14:paraId="7FBC5018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  <w:tc>
          <w:tcPr>
            <w:tcW w:w="2633" w:type="dxa"/>
            <w:shd w:val="clear" w:color="auto" w:fill="D9D9D9"/>
          </w:tcPr>
          <w:p w14:paraId="76599BBB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8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Date de soumission</w:t>
            </w:r>
          </w:p>
        </w:tc>
        <w:tc>
          <w:tcPr>
            <w:tcW w:w="5506" w:type="dxa"/>
            <w:gridSpan w:val="2"/>
            <w:shd w:val="clear" w:color="auto" w:fill="auto"/>
          </w:tcPr>
          <w:p w14:paraId="66B84E3E" w14:textId="723C19F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9"/>
              <w:rPr>
                <w:rFonts w:ascii="Arial MT" w:eastAsia="Arial MT" w:hAnsi="Arial MT" w:cs="Arial MT"/>
                <w:color w:val="0070C0"/>
                <w:kern w:val="0"/>
                <w:sz w:val="20"/>
                <w:lang w:val="fr-FR"/>
                <w14:ligatures w14:val="none"/>
              </w:rPr>
            </w:pPr>
          </w:p>
        </w:tc>
      </w:tr>
      <w:tr w:rsidR="00704637" w:rsidRPr="00704637" w14:paraId="17334663" w14:textId="77777777" w:rsidTr="0022378C">
        <w:trPr>
          <w:trHeight w:val="293"/>
        </w:trPr>
        <w:tc>
          <w:tcPr>
            <w:tcW w:w="1756" w:type="dxa"/>
            <w:vMerge w:val="restart"/>
            <w:tcBorders>
              <w:left w:val="double" w:sz="2" w:space="0" w:color="B8CCE3"/>
              <w:bottom w:val="nil"/>
            </w:tcBorders>
            <w:shd w:val="clear" w:color="auto" w:fill="D9D9D9"/>
          </w:tcPr>
          <w:p w14:paraId="263C0E49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7" w:right="182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1.2 Informations relatives à l’organisation</w:t>
            </w:r>
          </w:p>
        </w:tc>
        <w:tc>
          <w:tcPr>
            <w:tcW w:w="2633" w:type="dxa"/>
            <w:shd w:val="clear" w:color="auto" w:fill="D9D9D9"/>
          </w:tcPr>
          <w:p w14:paraId="68FCD485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8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Nom de l’organisation*</w:t>
            </w:r>
          </w:p>
        </w:tc>
        <w:tc>
          <w:tcPr>
            <w:tcW w:w="5506" w:type="dxa"/>
            <w:gridSpan w:val="2"/>
            <w:shd w:val="clear" w:color="auto" w:fill="auto"/>
          </w:tcPr>
          <w:p w14:paraId="4671CF87" w14:textId="06BD048E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9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</w:tc>
      </w:tr>
      <w:tr w:rsidR="00704637" w:rsidRPr="00704637" w14:paraId="4BCD18D3" w14:textId="77777777" w:rsidTr="0022378C">
        <w:trPr>
          <w:trHeight w:val="293"/>
        </w:trPr>
        <w:tc>
          <w:tcPr>
            <w:tcW w:w="1756" w:type="dxa"/>
            <w:vMerge/>
            <w:tcBorders>
              <w:top w:val="nil"/>
              <w:left w:val="double" w:sz="2" w:space="0" w:color="B8CCE3"/>
              <w:bottom w:val="nil"/>
            </w:tcBorders>
            <w:shd w:val="clear" w:color="auto" w:fill="D9D9D9"/>
          </w:tcPr>
          <w:p w14:paraId="251FFD5D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  <w:tc>
          <w:tcPr>
            <w:tcW w:w="2633" w:type="dxa"/>
            <w:shd w:val="clear" w:color="auto" w:fill="D9D9D9"/>
          </w:tcPr>
          <w:p w14:paraId="57479181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8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Acronyme</w:t>
            </w:r>
          </w:p>
        </w:tc>
        <w:tc>
          <w:tcPr>
            <w:tcW w:w="5506" w:type="dxa"/>
            <w:gridSpan w:val="2"/>
            <w:shd w:val="clear" w:color="auto" w:fill="auto"/>
          </w:tcPr>
          <w:p w14:paraId="6FA5EEF5" w14:textId="1C647DC0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9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</w:tc>
      </w:tr>
      <w:tr w:rsidR="00704637" w:rsidRPr="00304691" w14:paraId="418E05E1" w14:textId="77777777" w:rsidTr="0022378C">
        <w:trPr>
          <w:trHeight w:val="752"/>
        </w:trPr>
        <w:tc>
          <w:tcPr>
            <w:tcW w:w="1756" w:type="dxa"/>
            <w:vMerge/>
            <w:tcBorders>
              <w:top w:val="nil"/>
              <w:left w:val="double" w:sz="2" w:space="0" w:color="B8CCE3"/>
              <w:bottom w:val="nil"/>
            </w:tcBorders>
            <w:shd w:val="clear" w:color="auto" w:fill="D9D9D9"/>
          </w:tcPr>
          <w:p w14:paraId="163E3F2E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  <w:tc>
          <w:tcPr>
            <w:tcW w:w="2633" w:type="dxa"/>
            <w:shd w:val="clear" w:color="auto" w:fill="D9D9D9"/>
          </w:tcPr>
          <w:p w14:paraId="6D0A8A18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8" w:right="22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Nom du responsable accrédité de l’OSC et fonction*</w:t>
            </w:r>
          </w:p>
        </w:tc>
        <w:tc>
          <w:tcPr>
            <w:tcW w:w="5506" w:type="dxa"/>
            <w:gridSpan w:val="2"/>
            <w:shd w:val="clear" w:color="auto" w:fill="auto"/>
          </w:tcPr>
          <w:p w14:paraId="4860B860" w14:textId="5638F123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9" w:right="1976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</w:tc>
      </w:tr>
      <w:tr w:rsidR="00704637" w:rsidRPr="00704637" w14:paraId="49A25194" w14:textId="77777777" w:rsidTr="0022378C">
        <w:trPr>
          <w:trHeight w:val="293"/>
        </w:trPr>
        <w:tc>
          <w:tcPr>
            <w:tcW w:w="1756" w:type="dxa"/>
            <w:tcBorders>
              <w:top w:val="nil"/>
              <w:left w:val="double" w:sz="2" w:space="0" w:color="B8CCE3"/>
              <w:bottom w:val="nil"/>
            </w:tcBorders>
            <w:shd w:val="clear" w:color="auto" w:fill="D9D9D9"/>
          </w:tcPr>
          <w:p w14:paraId="00845BC3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8"/>
                <w:lang w:val="fr-FR"/>
                <w14:ligatures w14:val="none"/>
              </w:rPr>
            </w:pPr>
          </w:p>
        </w:tc>
        <w:tc>
          <w:tcPr>
            <w:tcW w:w="2633" w:type="dxa"/>
            <w:shd w:val="clear" w:color="auto" w:fill="D9D9D9"/>
          </w:tcPr>
          <w:p w14:paraId="70C10534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8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Courriel du Directeur Pays*</w:t>
            </w:r>
          </w:p>
        </w:tc>
        <w:tc>
          <w:tcPr>
            <w:tcW w:w="5506" w:type="dxa"/>
            <w:gridSpan w:val="2"/>
            <w:shd w:val="clear" w:color="auto" w:fill="auto"/>
          </w:tcPr>
          <w:p w14:paraId="37F19307" w14:textId="6187A301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9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</w:tc>
      </w:tr>
      <w:tr w:rsidR="00704637" w:rsidRPr="00304691" w14:paraId="0B69E63E" w14:textId="77777777" w:rsidTr="0022378C">
        <w:trPr>
          <w:trHeight w:val="307"/>
        </w:trPr>
        <w:tc>
          <w:tcPr>
            <w:tcW w:w="1756" w:type="dxa"/>
            <w:tcBorders>
              <w:top w:val="nil"/>
              <w:left w:val="double" w:sz="2" w:space="0" w:color="B8CCE3"/>
              <w:bottom w:val="nil"/>
            </w:tcBorders>
            <w:shd w:val="clear" w:color="auto" w:fill="D9D9D9"/>
          </w:tcPr>
          <w:p w14:paraId="73207307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8"/>
                <w:lang w:val="fr-FR"/>
                <w14:ligatures w14:val="none"/>
              </w:rPr>
            </w:pPr>
          </w:p>
        </w:tc>
        <w:tc>
          <w:tcPr>
            <w:tcW w:w="2633" w:type="dxa"/>
            <w:shd w:val="clear" w:color="auto" w:fill="D9D9D9"/>
          </w:tcPr>
          <w:p w14:paraId="3EE9D2B2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8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proofErr w:type="spellStart"/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N°de</w:t>
            </w:r>
            <w:proofErr w:type="spellEnd"/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 xml:space="preserve"> </w:t>
            </w:r>
            <w:proofErr w:type="spellStart"/>
            <w:proofErr w:type="gramStart"/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tél.du</w:t>
            </w:r>
            <w:proofErr w:type="spellEnd"/>
            <w:proofErr w:type="gramEnd"/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 xml:space="preserve"> Directeur Pays*</w:t>
            </w:r>
          </w:p>
        </w:tc>
        <w:tc>
          <w:tcPr>
            <w:tcW w:w="5506" w:type="dxa"/>
            <w:gridSpan w:val="2"/>
            <w:shd w:val="clear" w:color="auto" w:fill="auto"/>
          </w:tcPr>
          <w:p w14:paraId="2B44D9F2" w14:textId="2B854EA8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9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</w:tc>
      </w:tr>
      <w:tr w:rsidR="00704637" w:rsidRPr="00304691" w14:paraId="10386676" w14:textId="77777777" w:rsidTr="0022378C">
        <w:trPr>
          <w:trHeight w:val="521"/>
        </w:trPr>
        <w:tc>
          <w:tcPr>
            <w:tcW w:w="1756" w:type="dxa"/>
            <w:tcBorders>
              <w:top w:val="nil"/>
              <w:left w:val="double" w:sz="2" w:space="0" w:color="B8CCE3"/>
              <w:bottom w:val="nil"/>
            </w:tcBorders>
            <w:shd w:val="clear" w:color="auto" w:fill="D9D9D9"/>
          </w:tcPr>
          <w:p w14:paraId="78B29D61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8"/>
                <w:lang w:val="fr-FR"/>
                <w14:ligatures w14:val="none"/>
              </w:rPr>
            </w:pPr>
          </w:p>
        </w:tc>
        <w:tc>
          <w:tcPr>
            <w:tcW w:w="2633" w:type="dxa"/>
            <w:shd w:val="clear" w:color="auto" w:fill="D9D9D9"/>
          </w:tcPr>
          <w:p w14:paraId="774C8FAA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8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Nom du point focal de ce programme</w:t>
            </w:r>
          </w:p>
        </w:tc>
        <w:tc>
          <w:tcPr>
            <w:tcW w:w="5506" w:type="dxa"/>
            <w:gridSpan w:val="2"/>
            <w:shd w:val="clear" w:color="auto" w:fill="auto"/>
          </w:tcPr>
          <w:p w14:paraId="4F306FA8" w14:textId="34274F16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9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</w:tc>
      </w:tr>
      <w:tr w:rsidR="00704637" w:rsidRPr="00704637" w14:paraId="776BBCBF" w14:textId="77777777" w:rsidTr="0022378C">
        <w:trPr>
          <w:trHeight w:val="293"/>
        </w:trPr>
        <w:tc>
          <w:tcPr>
            <w:tcW w:w="1756" w:type="dxa"/>
            <w:vMerge w:val="restart"/>
            <w:tcBorders>
              <w:top w:val="nil"/>
              <w:left w:val="double" w:sz="2" w:space="0" w:color="B8CCE3"/>
            </w:tcBorders>
            <w:shd w:val="clear" w:color="auto" w:fill="D9D9D9"/>
          </w:tcPr>
          <w:p w14:paraId="5EBF7BF5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60" w:after="0" w:line="240" w:lineRule="auto"/>
              <w:ind w:left="37" w:right="151"/>
              <w:rPr>
                <w:rFonts w:ascii="Arial MT" w:eastAsia="Arial MT" w:hAnsi="Arial MT" w:cs="Arial MT"/>
                <w:kern w:val="0"/>
                <w:sz w:val="16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16"/>
                <w:lang w:val="fr-FR"/>
                <w14:ligatures w14:val="none"/>
              </w:rPr>
              <w:t>*doit correspondre avec les informations dans VISION</w:t>
            </w:r>
          </w:p>
        </w:tc>
        <w:tc>
          <w:tcPr>
            <w:tcW w:w="2633" w:type="dxa"/>
            <w:shd w:val="clear" w:color="auto" w:fill="D9D9D9"/>
          </w:tcPr>
          <w:p w14:paraId="73033D98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2" w:after="0" w:line="240" w:lineRule="auto"/>
              <w:ind w:left="38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Titre du point focal</w:t>
            </w:r>
          </w:p>
        </w:tc>
        <w:tc>
          <w:tcPr>
            <w:tcW w:w="5506" w:type="dxa"/>
            <w:gridSpan w:val="2"/>
            <w:shd w:val="clear" w:color="auto" w:fill="auto"/>
          </w:tcPr>
          <w:p w14:paraId="5E5ED705" w14:textId="6311C07A" w:rsidR="00704637" w:rsidRPr="00704637" w:rsidRDefault="00704637" w:rsidP="00704637">
            <w:pPr>
              <w:widowControl w:val="0"/>
              <w:autoSpaceDE w:val="0"/>
              <w:autoSpaceDN w:val="0"/>
              <w:spacing w:before="32" w:after="0" w:line="240" w:lineRule="auto"/>
              <w:ind w:left="39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</w:tc>
      </w:tr>
      <w:tr w:rsidR="00704637" w:rsidRPr="00704637" w14:paraId="465CF35C" w14:textId="77777777" w:rsidTr="0022378C">
        <w:trPr>
          <w:trHeight w:val="293"/>
        </w:trPr>
        <w:tc>
          <w:tcPr>
            <w:tcW w:w="1756" w:type="dxa"/>
            <w:vMerge/>
            <w:tcBorders>
              <w:top w:val="nil"/>
              <w:left w:val="double" w:sz="2" w:space="0" w:color="B8CCE3"/>
            </w:tcBorders>
            <w:shd w:val="clear" w:color="auto" w:fill="D9D9D9"/>
          </w:tcPr>
          <w:p w14:paraId="7B34D4BC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  <w:tc>
          <w:tcPr>
            <w:tcW w:w="2633" w:type="dxa"/>
            <w:shd w:val="clear" w:color="auto" w:fill="D9D9D9"/>
          </w:tcPr>
          <w:p w14:paraId="34D2191F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8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Courriel</w:t>
            </w:r>
          </w:p>
        </w:tc>
        <w:tc>
          <w:tcPr>
            <w:tcW w:w="5506" w:type="dxa"/>
            <w:gridSpan w:val="2"/>
            <w:shd w:val="clear" w:color="auto" w:fill="auto"/>
          </w:tcPr>
          <w:p w14:paraId="7B1A9898" w14:textId="3B11FF15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9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</w:tc>
      </w:tr>
      <w:tr w:rsidR="00704637" w:rsidRPr="00704637" w14:paraId="1BFC379C" w14:textId="77777777" w:rsidTr="0022378C">
        <w:trPr>
          <w:trHeight w:val="293"/>
        </w:trPr>
        <w:tc>
          <w:tcPr>
            <w:tcW w:w="1756" w:type="dxa"/>
            <w:vMerge/>
            <w:tcBorders>
              <w:top w:val="nil"/>
              <w:left w:val="double" w:sz="2" w:space="0" w:color="B8CCE3"/>
            </w:tcBorders>
            <w:shd w:val="clear" w:color="auto" w:fill="D9D9D9"/>
          </w:tcPr>
          <w:p w14:paraId="76F0D8E0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  <w:tc>
          <w:tcPr>
            <w:tcW w:w="2633" w:type="dxa"/>
            <w:shd w:val="clear" w:color="auto" w:fill="D9D9D9"/>
          </w:tcPr>
          <w:p w14:paraId="10BCFC05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8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Téléphone</w:t>
            </w:r>
          </w:p>
        </w:tc>
        <w:tc>
          <w:tcPr>
            <w:tcW w:w="5506" w:type="dxa"/>
            <w:gridSpan w:val="2"/>
            <w:shd w:val="clear" w:color="auto" w:fill="auto"/>
          </w:tcPr>
          <w:p w14:paraId="3D1CFBFF" w14:textId="3C739EA6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9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</w:tc>
      </w:tr>
      <w:tr w:rsidR="00704637" w:rsidRPr="00704637" w14:paraId="5B15E18E" w14:textId="77777777" w:rsidTr="0022378C">
        <w:trPr>
          <w:trHeight w:val="291"/>
        </w:trPr>
        <w:tc>
          <w:tcPr>
            <w:tcW w:w="1756" w:type="dxa"/>
            <w:vMerge w:val="restart"/>
            <w:tcBorders>
              <w:left w:val="double" w:sz="2" w:space="0" w:color="B8CCE3"/>
            </w:tcBorders>
            <w:shd w:val="clear" w:color="auto" w:fill="D9D9D9"/>
          </w:tcPr>
          <w:p w14:paraId="35EE2A93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7" w:right="223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spacing w:val="-1"/>
                <w:kern w:val="0"/>
                <w:sz w:val="20"/>
                <w:lang w:val="fr-FR"/>
                <w14:ligatures w14:val="none"/>
              </w:rPr>
              <w:t xml:space="preserve">1.3 </w:t>
            </w: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Informations relatives au programme</w:t>
            </w:r>
          </w:p>
        </w:tc>
        <w:tc>
          <w:tcPr>
            <w:tcW w:w="2633" w:type="dxa"/>
            <w:shd w:val="clear" w:color="auto" w:fill="D9D9D9"/>
          </w:tcPr>
          <w:p w14:paraId="0CE40726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8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Durée</w:t>
            </w:r>
          </w:p>
        </w:tc>
        <w:tc>
          <w:tcPr>
            <w:tcW w:w="5506" w:type="dxa"/>
            <w:gridSpan w:val="2"/>
            <w:shd w:val="clear" w:color="auto" w:fill="auto"/>
          </w:tcPr>
          <w:p w14:paraId="22F2E3B2" w14:textId="3A9A0DDD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9"/>
              <w:rPr>
                <w:rFonts w:ascii="Arial MT" w:eastAsia="Arial MT" w:hAnsi="Arial MT" w:cs="Arial MT"/>
                <w:color w:val="0070C0"/>
                <w:kern w:val="0"/>
                <w:sz w:val="20"/>
                <w:lang w:val="fr-FR"/>
                <w14:ligatures w14:val="none"/>
              </w:rPr>
            </w:pPr>
          </w:p>
        </w:tc>
      </w:tr>
      <w:tr w:rsidR="00704637" w:rsidRPr="00704637" w14:paraId="3CA7BEF7" w14:textId="77777777" w:rsidTr="0022378C">
        <w:trPr>
          <w:trHeight w:val="2442"/>
        </w:trPr>
        <w:tc>
          <w:tcPr>
            <w:tcW w:w="1756" w:type="dxa"/>
            <w:vMerge/>
            <w:tcBorders>
              <w:top w:val="nil"/>
              <w:left w:val="double" w:sz="2" w:space="0" w:color="B8CCE3"/>
            </w:tcBorders>
            <w:shd w:val="clear" w:color="auto" w:fill="D9D9D9"/>
          </w:tcPr>
          <w:p w14:paraId="717ADFC5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  <w:tc>
          <w:tcPr>
            <w:tcW w:w="2633" w:type="dxa"/>
            <w:shd w:val="clear" w:color="auto" w:fill="D9D9D9"/>
          </w:tcPr>
          <w:p w14:paraId="11E78AF2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2" w:after="0" w:line="240" w:lineRule="auto"/>
              <w:ind w:left="38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Couverture géographique</w:t>
            </w:r>
          </w:p>
        </w:tc>
        <w:tc>
          <w:tcPr>
            <w:tcW w:w="5506" w:type="dxa"/>
            <w:gridSpan w:val="2"/>
            <w:shd w:val="clear" w:color="auto" w:fill="auto"/>
          </w:tcPr>
          <w:p w14:paraId="46DD8E45" w14:textId="43129CAB" w:rsidR="00704637" w:rsidRPr="00704637" w:rsidRDefault="00704637" w:rsidP="00CD4A11">
            <w:pPr>
              <w:widowControl w:val="0"/>
              <w:tabs>
                <w:tab w:val="left" w:pos="551"/>
              </w:tabs>
              <w:autoSpaceDE w:val="0"/>
              <w:autoSpaceDN w:val="0"/>
              <w:spacing w:after="0" w:line="240" w:lineRule="auto"/>
              <w:ind w:left="550" w:right="45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</w:tc>
      </w:tr>
      <w:tr w:rsidR="00704637" w:rsidRPr="00704637" w14:paraId="78BBDCFD" w14:textId="77777777" w:rsidTr="0022378C">
        <w:trPr>
          <w:trHeight w:val="1673"/>
        </w:trPr>
        <w:tc>
          <w:tcPr>
            <w:tcW w:w="1756" w:type="dxa"/>
            <w:vMerge/>
            <w:tcBorders>
              <w:top w:val="nil"/>
              <w:left w:val="double" w:sz="2" w:space="0" w:color="B8CCE3"/>
            </w:tcBorders>
            <w:shd w:val="clear" w:color="auto" w:fill="D9D9D9"/>
          </w:tcPr>
          <w:p w14:paraId="0A55D1AA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  <w:tc>
          <w:tcPr>
            <w:tcW w:w="2633" w:type="dxa"/>
            <w:shd w:val="clear" w:color="auto" w:fill="D9D9D9"/>
          </w:tcPr>
          <w:p w14:paraId="1959289F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3" w:after="0" w:line="240" w:lineRule="auto"/>
              <w:ind w:left="38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Population cible</w:t>
            </w:r>
          </w:p>
        </w:tc>
        <w:tc>
          <w:tcPr>
            <w:tcW w:w="5506" w:type="dxa"/>
            <w:gridSpan w:val="2"/>
            <w:shd w:val="clear" w:color="auto" w:fill="auto"/>
          </w:tcPr>
          <w:p w14:paraId="0C7828A4" w14:textId="75F8F30A" w:rsidR="00704637" w:rsidRPr="00704637" w:rsidRDefault="00704637" w:rsidP="00704637">
            <w:pPr>
              <w:widowControl w:val="0"/>
              <w:autoSpaceDE w:val="0"/>
              <w:autoSpaceDN w:val="0"/>
              <w:spacing w:before="33" w:after="0" w:line="240" w:lineRule="auto"/>
              <w:ind w:left="39" w:right="365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</w:tc>
      </w:tr>
      <w:tr w:rsidR="00704637" w:rsidRPr="00704637" w14:paraId="73198990" w14:textId="77777777" w:rsidTr="0022378C">
        <w:trPr>
          <w:trHeight w:val="263"/>
        </w:trPr>
        <w:tc>
          <w:tcPr>
            <w:tcW w:w="1756" w:type="dxa"/>
            <w:tcBorders>
              <w:left w:val="double" w:sz="2" w:space="0" w:color="B8CCE3"/>
              <w:bottom w:val="nil"/>
            </w:tcBorders>
            <w:shd w:val="clear" w:color="auto" w:fill="D9D9D9"/>
          </w:tcPr>
          <w:p w14:paraId="5A19C5B4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14" w:lineRule="exact"/>
              <w:ind w:left="37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1.4 Budget du</w:t>
            </w:r>
          </w:p>
        </w:tc>
        <w:tc>
          <w:tcPr>
            <w:tcW w:w="2633" w:type="dxa"/>
            <w:tcBorders>
              <w:bottom w:val="nil"/>
            </w:tcBorders>
            <w:shd w:val="clear" w:color="auto" w:fill="D9D9D9"/>
          </w:tcPr>
          <w:p w14:paraId="29C26488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14" w:lineRule="exact"/>
              <w:ind w:left="38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Part de l’OSC</w:t>
            </w:r>
          </w:p>
        </w:tc>
        <w:tc>
          <w:tcPr>
            <w:tcW w:w="3512" w:type="dxa"/>
            <w:tcBorders>
              <w:bottom w:val="nil"/>
            </w:tcBorders>
            <w:shd w:val="clear" w:color="auto" w:fill="auto"/>
          </w:tcPr>
          <w:p w14:paraId="21977C97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14" w:lineRule="exact"/>
              <w:ind w:left="39"/>
              <w:rPr>
                <w:rFonts w:ascii="Arial MT" w:eastAsia="Arial MT" w:hAnsi="Arial MT" w:cs="Arial MT"/>
                <w:color w:val="0070C0"/>
                <w:kern w:val="0"/>
                <w:sz w:val="20"/>
                <w:lang w:val="fr-FR"/>
                <w14:ligatures w14:val="none"/>
              </w:rPr>
            </w:pPr>
          </w:p>
        </w:tc>
        <w:tc>
          <w:tcPr>
            <w:tcW w:w="1994" w:type="dxa"/>
            <w:tcBorders>
              <w:bottom w:val="nil"/>
            </w:tcBorders>
            <w:shd w:val="clear" w:color="auto" w:fill="auto"/>
          </w:tcPr>
          <w:p w14:paraId="4B9375C3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14" w:lineRule="exact"/>
              <w:ind w:left="39"/>
              <w:rPr>
                <w:rFonts w:ascii="Arial" w:eastAsia="Arial MT" w:hAnsi="Arial MT" w:cs="Arial MT"/>
                <w:i/>
                <w:color w:val="0070C0"/>
                <w:kern w:val="0"/>
                <w:sz w:val="20"/>
                <w:lang w:val="fr-FR"/>
                <w14:ligatures w14:val="none"/>
              </w:rPr>
            </w:pPr>
          </w:p>
        </w:tc>
      </w:tr>
      <w:tr w:rsidR="00704637" w:rsidRPr="00704637" w14:paraId="18207CED" w14:textId="77777777" w:rsidTr="0022378C">
        <w:trPr>
          <w:trHeight w:val="260"/>
        </w:trPr>
        <w:tc>
          <w:tcPr>
            <w:tcW w:w="1756" w:type="dxa"/>
            <w:tcBorders>
              <w:top w:val="nil"/>
              <w:left w:val="double" w:sz="2" w:space="0" w:color="B8CCE3"/>
              <w:bottom w:val="nil"/>
            </w:tcBorders>
            <w:shd w:val="clear" w:color="auto" w:fill="D9D9D9"/>
          </w:tcPr>
          <w:p w14:paraId="35BF3D58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27" w:lineRule="exact"/>
              <w:ind w:left="37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proofErr w:type="gramStart"/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programme</w:t>
            </w:r>
            <w:proofErr w:type="gramEnd"/>
          </w:p>
        </w:tc>
        <w:tc>
          <w:tcPr>
            <w:tcW w:w="2633" w:type="dxa"/>
            <w:tcBorders>
              <w:top w:val="nil"/>
            </w:tcBorders>
            <w:shd w:val="clear" w:color="auto" w:fill="D9D9D9"/>
          </w:tcPr>
          <w:p w14:paraId="04A11F55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8"/>
                <w:lang w:val="fr-FR"/>
                <w14:ligatures w14:val="none"/>
              </w:rPr>
            </w:pPr>
          </w:p>
        </w:tc>
        <w:tc>
          <w:tcPr>
            <w:tcW w:w="3512" w:type="dxa"/>
            <w:tcBorders>
              <w:top w:val="nil"/>
            </w:tcBorders>
            <w:shd w:val="clear" w:color="auto" w:fill="auto"/>
          </w:tcPr>
          <w:p w14:paraId="343BA27F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27" w:lineRule="exact"/>
              <w:ind w:left="39"/>
              <w:rPr>
                <w:rFonts w:ascii="Arial MT" w:eastAsia="Arial MT" w:hAnsi="Arial MT" w:cs="Arial MT"/>
                <w:color w:val="0070C0"/>
                <w:kern w:val="0"/>
                <w:sz w:val="20"/>
                <w:lang w:val="fr-FR"/>
                <w14:ligatures w14:val="none"/>
              </w:rPr>
            </w:pPr>
          </w:p>
        </w:tc>
        <w:tc>
          <w:tcPr>
            <w:tcW w:w="1994" w:type="dxa"/>
            <w:tcBorders>
              <w:top w:val="nil"/>
            </w:tcBorders>
            <w:shd w:val="clear" w:color="auto" w:fill="auto"/>
          </w:tcPr>
          <w:p w14:paraId="6ED5B8D4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color w:val="0070C0"/>
                <w:kern w:val="0"/>
                <w:sz w:val="18"/>
                <w:lang w:val="fr-FR"/>
                <w14:ligatures w14:val="none"/>
              </w:rPr>
            </w:pPr>
          </w:p>
        </w:tc>
      </w:tr>
      <w:tr w:rsidR="00704637" w:rsidRPr="00704637" w14:paraId="56E7FD2C" w14:textId="77777777" w:rsidTr="0022378C">
        <w:trPr>
          <w:trHeight w:val="263"/>
        </w:trPr>
        <w:tc>
          <w:tcPr>
            <w:tcW w:w="1756" w:type="dxa"/>
            <w:tcBorders>
              <w:top w:val="nil"/>
              <w:left w:val="double" w:sz="2" w:space="0" w:color="B8CCE3"/>
              <w:bottom w:val="nil"/>
            </w:tcBorders>
            <w:shd w:val="clear" w:color="auto" w:fill="D9D9D9"/>
          </w:tcPr>
          <w:p w14:paraId="316556C2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8"/>
                <w:lang w:val="fr-FR"/>
                <w14:ligatures w14:val="none"/>
              </w:rPr>
            </w:pPr>
          </w:p>
        </w:tc>
        <w:tc>
          <w:tcPr>
            <w:tcW w:w="2633" w:type="dxa"/>
            <w:tcBorders>
              <w:bottom w:val="nil"/>
            </w:tcBorders>
            <w:shd w:val="clear" w:color="auto" w:fill="D9D9D9"/>
          </w:tcPr>
          <w:p w14:paraId="17BE0EF8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14" w:lineRule="exact"/>
              <w:ind w:left="38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Part de l’UNICEF</w:t>
            </w:r>
          </w:p>
        </w:tc>
        <w:tc>
          <w:tcPr>
            <w:tcW w:w="3512" w:type="dxa"/>
            <w:tcBorders>
              <w:bottom w:val="nil"/>
            </w:tcBorders>
            <w:shd w:val="clear" w:color="auto" w:fill="auto"/>
          </w:tcPr>
          <w:p w14:paraId="7151064D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14" w:lineRule="exact"/>
              <w:ind w:left="39"/>
              <w:rPr>
                <w:rFonts w:ascii="Arial MT" w:eastAsia="Arial MT" w:hAnsi="Arial MT" w:cs="Arial MT"/>
                <w:color w:val="0070C0"/>
                <w:kern w:val="0"/>
                <w:sz w:val="20"/>
                <w:lang w:val="fr-FR"/>
                <w14:ligatures w14:val="none"/>
              </w:rPr>
            </w:pPr>
          </w:p>
        </w:tc>
        <w:tc>
          <w:tcPr>
            <w:tcW w:w="1994" w:type="dxa"/>
            <w:tcBorders>
              <w:bottom w:val="nil"/>
            </w:tcBorders>
            <w:shd w:val="clear" w:color="auto" w:fill="auto"/>
          </w:tcPr>
          <w:p w14:paraId="4C6B9961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14" w:lineRule="exact"/>
              <w:ind w:left="39"/>
              <w:rPr>
                <w:rFonts w:ascii="Arial" w:eastAsia="Arial MT" w:hAnsi="Arial MT" w:cs="Arial MT"/>
                <w:i/>
                <w:color w:val="0070C0"/>
                <w:kern w:val="0"/>
                <w:sz w:val="20"/>
                <w:lang w:val="fr-FR"/>
                <w14:ligatures w14:val="none"/>
              </w:rPr>
            </w:pPr>
          </w:p>
        </w:tc>
      </w:tr>
      <w:tr w:rsidR="00704637" w:rsidRPr="00704637" w14:paraId="190D1529" w14:textId="77777777" w:rsidTr="0022378C">
        <w:trPr>
          <w:trHeight w:val="257"/>
        </w:trPr>
        <w:tc>
          <w:tcPr>
            <w:tcW w:w="1756" w:type="dxa"/>
            <w:tcBorders>
              <w:top w:val="nil"/>
              <w:left w:val="double" w:sz="2" w:space="0" w:color="B8CCE3"/>
            </w:tcBorders>
            <w:shd w:val="clear" w:color="auto" w:fill="D9D9D9"/>
          </w:tcPr>
          <w:p w14:paraId="1CE86025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8"/>
                <w:lang w:val="fr-FR"/>
                <w14:ligatures w14:val="none"/>
              </w:rPr>
            </w:pPr>
          </w:p>
        </w:tc>
        <w:tc>
          <w:tcPr>
            <w:tcW w:w="2633" w:type="dxa"/>
            <w:tcBorders>
              <w:top w:val="nil"/>
            </w:tcBorders>
            <w:shd w:val="clear" w:color="auto" w:fill="D9D9D9"/>
          </w:tcPr>
          <w:p w14:paraId="19BD3925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8"/>
                <w:lang w:val="fr-FR"/>
                <w14:ligatures w14:val="none"/>
              </w:rPr>
            </w:pPr>
          </w:p>
        </w:tc>
        <w:tc>
          <w:tcPr>
            <w:tcW w:w="3512" w:type="dxa"/>
            <w:tcBorders>
              <w:top w:val="nil"/>
            </w:tcBorders>
            <w:shd w:val="clear" w:color="auto" w:fill="auto"/>
          </w:tcPr>
          <w:p w14:paraId="0B4601C8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27" w:lineRule="exact"/>
              <w:ind w:left="39"/>
              <w:rPr>
                <w:rFonts w:ascii="Arial MT" w:eastAsia="Arial MT" w:hAnsi="Arial MT" w:cs="Arial MT"/>
                <w:color w:val="0070C0"/>
                <w:kern w:val="0"/>
                <w:sz w:val="20"/>
                <w:lang w:val="fr-FR"/>
                <w14:ligatures w14:val="none"/>
              </w:rPr>
            </w:pPr>
          </w:p>
        </w:tc>
        <w:tc>
          <w:tcPr>
            <w:tcW w:w="1994" w:type="dxa"/>
            <w:tcBorders>
              <w:top w:val="nil"/>
            </w:tcBorders>
            <w:shd w:val="clear" w:color="auto" w:fill="auto"/>
          </w:tcPr>
          <w:p w14:paraId="17BF181F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color w:val="0070C0"/>
                <w:kern w:val="0"/>
                <w:sz w:val="18"/>
                <w:lang w:val="fr-FR"/>
                <w14:ligatures w14:val="none"/>
              </w:rPr>
            </w:pPr>
          </w:p>
        </w:tc>
      </w:tr>
      <w:tr w:rsidR="00704637" w:rsidRPr="00704637" w14:paraId="33C6AB9C" w14:textId="77777777" w:rsidTr="0022378C">
        <w:trPr>
          <w:trHeight w:val="561"/>
        </w:trPr>
        <w:tc>
          <w:tcPr>
            <w:tcW w:w="1756" w:type="dxa"/>
            <w:tcBorders>
              <w:left w:val="double" w:sz="2" w:space="0" w:color="B8CCE3"/>
            </w:tcBorders>
            <w:shd w:val="clear" w:color="auto" w:fill="D9D9D9"/>
          </w:tcPr>
          <w:p w14:paraId="25F18CB4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8"/>
                <w:lang w:val="fr-FR"/>
                <w14:ligatures w14:val="none"/>
              </w:rPr>
            </w:pPr>
          </w:p>
        </w:tc>
        <w:tc>
          <w:tcPr>
            <w:tcW w:w="2633" w:type="dxa"/>
            <w:shd w:val="clear" w:color="auto" w:fill="D9D9D9"/>
          </w:tcPr>
          <w:p w14:paraId="3EAFA1D1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2" w:after="0" w:line="240" w:lineRule="auto"/>
              <w:ind w:left="38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Total</w:t>
            </w:r>
          </w:p>
        </w:tc>
        <w:tc>
          <w:tcPr>
            <w:tcW w:w="3512" w:type="dxa"/>
            <w:shd w:val="clear" w:color="auto" w:fill="auto"/>
          </w:tcPr>
          <w:p w14:paraId="72DFB341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29" w:lineRule="exact"/>
              <w:ind w:left="39"/>
              <w:rPr>
                <w:rFonts w:ascii="Arial MT" w:eastAsia="Arial MT" w:hAnsi="Arial MT" w:cs="Arial MT"/>
                <w:color w:val="0070C0"/>
                <w:kern w:val="0"/>
                <w:sz w:val="20"/>
                <w:lang w:val="fr-FR"/>
                <w14:ligatures w14:val="none"/>
              </w:rPr>
            </w:pPr>
          </w:p>
        </w:tc>
        <w:tc>
          <w:tcPr>
            <w:tcW w:w="1994" w:type="dxa"/>
            <w:shd w:val="clear" w:color="auto" w:fill="auto"/>
          </w:tcPr>
          <w:p w14:paraId="0AECA6C6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2" w:after="0" w:line="240" w:lineRule="auto"/>
              <w:ind w:left="39"/>
              <w:rPr>
                <w:rFonts w:ascii="Arial" w:eastAsia="Arial MT" w:hAnsi="Arial MT" w:cs="Arial MT"/>
                <w:i/>
                <w:color w:val="0070C0"/>
                <w:kern w:val="0"/>
                <w:sz w:val="20"/>
                <w:lang w:val="fr-FR"/>
                <w14:ligatures w14:val="none"/>
              </w:rPr>
            </w:pPr>
          </w:p>
        </w:tc>
      </w:tr>
    </w:tbl>
    <w:p w14:paraId="67B2438E" w14:textId="77777777" w:rsidR="00704637" w:rsidRPr="00704637" w:rsidRDefault="00704637" w:rsidP="00704637">
      <w:pPr>
        <w:widowControl w:val="0"/>
        <w:autoSpaceDE w:val="0"/>
        <w:autoSpaceDN w:val="0"/>
        <w:spacing w:before="2" w:after="0" w:line="240" w:lineRule="auto"/>
        <w:rPr>
          <w:rFonts w:ascii="Arial MT" w:eastAsia="Arial MT" w:hAnsi="Arial MT" w:cs="Arial MT"/>
          <w:kern w:val="0"/>
          <w:sz w:val="18"/>
          <w:szCs w:val="16"/>
          <w:lang w:val="fr-FR"/>
          <w14:ligatures w14:val="none"/>
        </w:rPr>
      </w:pPr>
      <w:r w:rsidRPr="00704637">
        <w:rPr>
          <w:rFonts w:ascii="Arial MT" w:eastAsia="Arial MT" w:hAnsi="Arial MT" w:cs="Arial MT"/>
          <w:noProof/>
          <w:kern w:val="0"/>
          <w:sz w:val="16"/>
          <w:szCs w:val="16"/>
          <w:lang w:val="fr-FR"/>
          <w14:ligatures w14:val="none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450A0139" wp14:editId="2BDDBE07">
                <wp:simplePos x="0" y="0"/>
                <wp:positionH relativeFrom="page">
                  <wp:posOffset>624840</wp:posOffset>
                </wp:positionH>
                <wp:positionV relativeFrom="paragraph">
                  <wp:posOffset>157480</wp:posOffset>
                </wp:positionV>
                <wp:extent cx="6312535" cy="241300"/>
                <wp:effectExtent l="0" t="0" r="0" b="0"/>
                <wp:wrapTopAndBottom/>
                <wp:docPr id="552325532" name="Group 552325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2535" cy="241300"/>
                          <a:chOff x="984" y="248"/>
                          <a:chExt cx="9941" cy="380"/>
                        </a:xfrm>
                      </wpg:grpSpPr>
                      <wps:wsp>
                        <wps:cNvPr id="2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29" y="300"/>
                            <a:ext cx="9850" cy="286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4"/>
                        <wps:cNvSpPr>
                          <a:spLocks/>
                        </wps:cNvSpPr>
                        <wps:spPr bwMode="auto">
                          <a:xfrm>
                            <a:off x="984" y="247"/>
                            <a:ext cx="9926" cy="80"/>
                          </a:xfrm>
                          <a:custGeom>
                            <a:avLst/>
                            <a:gdLst>
                              <a:gd name="T0" fmla="+- 0 10910 984"/>
                              <a:gd name="T1" fmla="*/ T0 w 9926"/>
                              <a:gd name="T2" fmla="+- 0 248 248"/>
                              <a:gd name="T3" fmla="*/ 248 h 80"/>
                              <a:gd name="T4" fmla="+- 0 998 984"/>
                              <a:gd name="T5" fmla="*/ T4 w 9926"/>
                              <a:gd name="T6" fmla="+- 0 248 248"/>
                              <a:gd name="T7" fmla="*/ 248 h 80"/>
                              <a:gd name="T8" fmla="+- 0 984 984"/>
                              <a:gd name="T9" fmla="*/ T8 w 9926"/>
                              <a:gd name="T10" fmla="+- 0 248 248"/>
                              <a:gd name="T11" fmla="*/ 248 h 80"/>
                              <a:gd name="T12" fmla="+- 0 984 984"/>
                              <a:gd name="T13" fmla="*/ T12 w 9926"/>
                              <a:gd name="T14" fmla="+- 0 262 248"/>
                              <a:gd name="T15" fmla="*/ 262 h 80"/>
                              <a:gd name="T16" fmla="+- 0 984 984"/>
                              <a:gd name="T17" fmla="*/ T16 w 9926"/>
                              <a:gd name="T18" fmla="+- 0 327 248"/>
                              <a:gd name="T19" fmla="*/ 327 h 80"/>
                              <a:gd name="T20" fmla="+- 0 998 984"/>
                              <a:gd name="T21" fmla="*/ T20 w 9926"/>
                              <a:gd name="T22" fmla="+- 0 327 248"/>
                              <a:gd name="T23" fmla="*/ 327 h 80"/>
                              <a:gd name="T24" fmla="+- 0 998 984"/>
                              <a:gd name="T25" fmla="*/ T24 w 9926"/>
                              <a:gd name="T26" fmla="+- 0 262 248"/>
                              <a:gd name="T27" fmla="*/ 262 h 80"/>
                              <a:gd name="T28" fmla="+- 0 10910 984"/>
                              <a:gd name="T29" fmla="*/ T28 w 9926"/>
                              <a:gd name="T30" fmla="+- 0 262 248"/>
                              <a:gd name="T31" fmla="*/ 262 h 80"/>
                              <a:gd name="T32" fmla="+- 0 10910 984"/>
                              <a:gd name="T33" fmla="*/ T32 w 9926"/>
                              <a:gd name="T34" fmla="+- 0 248 248"/>
                              <a:gd name="T35" fmla="*/ 248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926" h="80">
                                <a:moveTo>
                                  <a:pt x="9926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79"/>
                                </a:lnTo>
                                <a:lnTo>
                                  <a:pt x="14" y="79"/>
                                </a:lnTo>
                                <a:lnTo>
                                  <a:pt x="14" y="14"/>
                                </a:lnTo>
                                <a:lnTo>
                                  <a:pt x="9926" y="14"/>
                                </a:lnTo>
                                <a:lnTo>
                                  <a:pt x="9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CCE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0910" y="247"/>
                            <a:ext cx="15" cy="80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910" y="247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B8CCE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1"/>
                        <wps:cNvSpPr>
                          <a:spLocks/>
                        </wps:cNvSpPr>
                        <wps:spPr bwMode="auto">
                          <a:xfrm>
                            <a:off x="1012" y="284"/>
                            <a:ext cx="9866" cy="15"/>
                          </a:xfrm>
                          <a:custGeom>
                            <a:avLst/>
                            <a:gdLst>
                              <a:gd name="T0" fmla="+- 0 10879 1013"/>
                              <a:gd name="T1" fmla="*/ T0 w 9866"/>
                              <a:gd name="T2" fmla="+- 0 284 284"/>
                              <a:gd name="T3" fmla="*/ 284 h 15"/>
                              <a:gd name="T4" fmla="+- 0 1027 1013"/>
                              <a:gd name="T5" fmla="*/ T4 w 9866"/>
                              <a:gd name="T6" fmla="+- 0 284 284"/>
                              <a:gd name="T7" fmla="*/ 284 h 15"/>
                              <a:gd name="T8" fmla="+- 0 1013 1013"/>
                              <a:gd name="T9" fmla="*/ T8 w 9866"/>
                              <a:gd name="T10" fmla="+- 0 284 284"/>
                              <a:gd name="T11" fmla="*/ 284 h 15"/>
                              <a:gd name="T12" fmla="+- 0 1013 1013"/>
                              <a:gd name="T13" fmla="*/ T12 w 9866"/>
                              <a:gd name="T14" fmla="+- 0 298 284"/>
                              <a:gd name="T15" fmla="*/ 298 h 15"/>
                              <a:gd name="T16" fmla="+- 0 1027 1013"/>
                              <a:gd name="T17" fmla="*/ T16 w 9866"/>
                              <a:gd name="T18" fmla="+- 0 298 284"/>
                              <a:gd name="T19" fmla="*/ 298 h 15"/>
                              <a:gd name="T20" fmla="+- 0 10879 1013"/>
                              <a:gd name="T21" fmla="*/ T20 w 9866"/>
                              <a:gd name="T22" fmla="+- 0 298 284"/>
                              <a:gd name="T23" fmla="*/ 298 h 15"/>
                              <a:gd name="T24" fmla="+- 0 10879 1013"/>
                              <a:gd name="T25" fmla="*/ T24 w 9866"/>
                              <a:gd name="T26" fmla="+- 0 284 284"/>
                              <a:gd name="T27" fmla="*/ 284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866" h="15">
                                <a:moveTo>
                                  <a:pt x="9866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" y="14"/>
                                </a:lnTo>
                                <a:lnTo>
                                  <a:pt x="9866" y="14"/>
                                </a:lnTo>
                                <a:lnTo>
                                  <a:pt x="9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878" y="283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B8CCE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19"/>
                        <wps:cNvSpPr>
                          <a:spLocks/>
                        </wps:cNvSpPr>
                        <wps:spPr bwMode="auto">
                          <a:xfrm>
                            <a:off x="1012" y="284"/>
                            <a:ext cx="9881" cy="317"/>
                          </a:xfrm>
                          <a:custGeom>
                            <a:avLst/>
                            <a:gdLst>
                              <a:gd name="T0" fmla="+- 0 1027 1013"/>
                              <a:gd name="T1" fmla="*/ T0 w 9881"/>
                              <a:gd name="T2" fmla="+- 0 586 284"/>
                              <a:gd name="T3" fmla="*/ 586 h 317"/>
                              <a:gd name="T4" fmla="+- 0 1013 1013"/>
                              <a:gd name="T5" fmla="*/ T4 w 9881"/>
                              <a:gd name="T6" fmla="+- 0 586 284"/>
                              <a:gd name="T7" fmla="*/ 586 h 317"/>
                              <a:gd name="T8" fmla="+- 0 1013 1013"/>
                              <a:gd name="T9" fmla="*/ T8 w 9881"/>
                              <a:gd name="T10" fmla="+- 0 601 284"/>
                              <a:gd name="T11" fmla="*/ 601 h 317"/>
                              <a:gd name="T12" fmla="+- 0 1027 1013"/>
                              <a:gd name="T13" fmla="*/ T12 w 9881"/>
                              <a:gd name="T14" fmla="+- 0 601 284"/>
                              <a:gd name="T15" fmla="*/ 601 h 317"/>
                              <a:gd name="T16" fmla="+- 0 1027 1013"/>
                              <a:gd name="T17" fmla="*/ T16 w 9881"/>
                              <a:gd name="T18" fmla="+- 0 586 284"/>
                              <a:gd name="T19" fmla="*/ 586 h 317"/>
                              <a:gd name="T20" fmla="+- 0 10893 1013"/>
                              <a:gd name="T21" fmla="*/ T20 w 9881"/>
                              <a:gd name="T22" fmla="+- 0 284 284"/>
                              <a:gd name="T23" fmla="*/ 284 h 317"/>
                              <a:gd name="T24" fmla="+- 0 10879 1013"/>
                              <a:gd name="T25" fmla="*/ T24 w 9881"/>
                              <a:gd name="T26" fmla="+- 0 284 284"/>
                              <a:gd name="T27" fmla="*/ 284 h 317"/>
                              <a:gd name="T28" fmla="+- 0 10879 1013"/>
                              <a:gd name="T29" fmla="*/ T28 w 9881"/>
                              <a:gd name="T30" fmla="+- 0 298 284"/>
                              <a:gd name="T31" fmla="*/ 298 h 317"/>
                              <a:gd name="T32" fmla="+- 0 10893 1013"/>
                              <a:gd name="T33" fmla="*/ T32 w 9881"/>
                              <a:gd name="T34" fmla="+- 0 298 284"/>
                              <a:gd name="T35" fmla="*/ 298 h 317"/>
                              <a:gd name="T36" fmla="+- 0 10893 1013"/>
                              <a:gd name="T37" fmla="*/ T36 w 9881"/>
                              <a:gd name="T38" fmla="+- 0 284 284"/>
                              <a:gd name="T39" fmla="*/ 284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881" h="317">
                                <a:moveTo>
                                  <a:pt x="14" y="302"/>
                                </a:moveTo>
                                <a:lnTo>
                                  <a:pt x="0" y="302"/>
                                </a:lnTo>
                                <a:lnTo>
                                  <a:pt x="0" y="317"/>
                                </a:lnTo>
                                <a:lnTo>
                                  <a:pt x="14" y="317"/>
                                </a:lnTo>
                                <a:lnTo>
                                  <a:pt x="14" y="302"/>
                                </a:lnTo>
                                <a:close/>
                                <a:moveTo>
                                  <a:pt x="9880" y="0"/>
                                </a:moveTo>
                                <a:lnTo>
                                  <a:pt x="9866" y="0"/>
                                </a:lnTo>
                                <a:lnTo>
                                  <a:pt x="9866" y="14"/>
                                </a:lnTo>
                                <a:lnTo>
                                  <a:pt x="9880" y="14"/>
                                </a:lnTo>
                                <a:lnTo>
                                  <a:pt x="9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8"/>
                        <wps:cNvSpPr>
                          <a:spLocks/>
                        </wps:cNvSpPr>
                        <wps:spPr bwMode="auto">
                          <a:xfrm>
                            <a:off x="1012" y="586"/>
                            <a:ext cx="9881" cy="15"/>
                          </a:xfrm>
                          <a:custGeom>
                            <a:avLst/>
                            <a:gdLst>
                              <a:gd name="T0" fmla="+- 0 10879 1013"/>
                              <a:gd name="T1" fmla="*/ T0 w 9881"/>
                              <a:gd name="T2" fmla="+- 0 586 586"/>
                              <a:gd name="T3" fmla="*/ 586 h 15"/>
                              <a:gd name="T4" fmla="+- 0 1027 1013"/>
                              <a:gd name="T5" fmla="*/ T4 w 9881"/>
                              <a:gd name="T6" fmla="+- 0 586 586"/>
                              <a:gd name="T7" fmla="*/ 586 h 15"/>
                              <a:gd name="T8" fmla="+- 0 1013 1013"/>
                              <a:gd name="T9" fmla="*/ T8 w 9881"/>
                              <a:gd name="T10" fmla="+- 0 586 586"/>
                              <a:gd name="T11" fmla="*/ 586 h 15"/>
                              <a:gd name="T12" fmla="+- 0 1013 1013"/>
                              <a:gd name="T13" fmla="*/ T12 w 9881"/>
                              <a:gd name="T14" fmla="+- 0 601 586"/>
                              <a:gd name="T15" fmla="*/ 601 h 15"/>
                              <a:gd name="T16" fmla="+- 0 1027 1013"/>
                              <a:gd name="T17" fmla="*/ T16 w 9881"/>
                              <a:gd name="T18" fmla="+- 0 601 586"/>
                              <a:gd name="T19" fmla="*/ 601 h 15"/>
                              <a:gd name="T20" fmla="+- 0 10879 1013"/>
                              <a:gd name="T21" fmla="*/ T20 w 9881"/>
                              <a:gd name="T22" fmla="+- 0 601 586"/>
                              <a:gd name="T23" fmla="*/ 601 h 15"/>
                              <a:gd name="T24" fmla="+- 0 10879 1013"/>
                              <a:gd name="T25" fmla="*/ T24 w 9881"/>
                              <a:gd name="T26" fmla="+- 0 586 586"/>
                              <a:gd name="T27" fmla="*/ 586 h 15"/>
                              <a:gd name="T28" fmla="+- 0 10893 1013"/>
                              <a:gd name="T29" fmla="*/ T28 w 9881"/>
                              <a:gd name="T30" fmla="+- 0 586 586"/>
                              <a:gd name="T31" fmla="*/ 586 h 15"/>
                              <a:gd name="T32" fmla="+- 0 10879 1013"/>
                              <a:gd name="T33" fmla="*/ T32 w 9881"/>
                              <a:gd name="T34" fmla="+- 0 586 586"/>
                              <a:gd name="T35" fmla="*/ 586 h 15"/>
                              <a:gd name="T36" fmla="+- 0 10879 1013"/>
                              <a:gd name="T37" fmla="*/ T36 w 9881"/>
                              <a:gd name="T38" fmla="+- 0 601 586"/>
                              <a:gd name="T39" fmla="*/ 601 h 15"/>
                              <a:gd name="T40" fmla="+- 0 10893 1013"/>
                              <a:gd name="T41" fmla="*/ T40 w 9881"/>
                              <a:gd name="T42" fmla="+- 0 601 586"/>
                              <a:gd name="T43" fmla="*/ 601 h 15"/>
                              <a:gd name="T44" fmla="+- 0 10893 1013"/>
                              <a:gd name="T45" fmla="*/ T44 w 9881"/>
                              <a:gd name="T46" fmla="+- 0 586 586"/>
                              <a:gd name="T47" fmla="*/ 586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881" h="15">
                                <a:moveTo>
                                  <a:pt x="9866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4" y="15"/>
                                </a:lnTo>
                                <a:lnTo>
                                  <a:pt x="9866" y="15"/>
                                </a:lnTo>
                                <a:lnTo>
                                  <a:pt x="9866" y="0"/>
                                </a:lnTo>
                                <a:close/>
                                <a:moveTo>
                                  <a:pt x="9880" y="0"/>
                                </a:moveTo>
                                <a:lnTo>
                                  <a:pt x="9866" y="0"/>
                                </a:lnTo>
                                <a:lnTo>
                                  <a:pt x="9866" y="15"/>
                                </a:lnTo>
                                <a:lnTo>
                                  <a:pt x="9880" y="15"/>
                                </a:lnTo>
                                <a:lnTo>
                                  <a:pt x="9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CCE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17"/>
                        <wps:cNvSpPr>
                          <a:spLocks/>
                        </wps:cNvSpPr>
                        <wps:spPr bwMode="auto">
                          <a:xfrm>
                            <a:off x="1012" y="298"/>
                            <a:ext cx="9881" cy="288"/>
                          </a:xfrm>
                          <a:custGeom>
                            <a:avLst/>
                            <a:gdLst>
                              <a:gd name="T0" fmla="+- 0 10893 1013"/>
                              <a:gd name="T1" fmla="*/ T0 w 9881"/>
                              <a:gd name="T2" fmla="+- 0 558 298"/>
                              <a:gd name="T3" fmla="*/ 558 h 288"/>
                              <a:gd name="T4" fmla="+- 0 1013 1013"/>
                              <a:gd name="T5" fmla="*/ T4 w 9881"/>
                              <a:gd name="T6" fmla="+- 0 558 298"/>
                              <a:gd name="T7" fmla="*/ 558 h 288"/>
                              <a:gd name="T8" fmla="+- 0 1013 1013"/>
                              <a:gd name="T9" fmla="*/ T8 w 9881"/>
                              <a:gd name="T10" fmla="+- 0 586 298"/>
                              <a:gd name="T11" fmla="*/ 586 h 288"/>
                              <a:gd name="T12" fmla="+- 0 10893 1013"/>
                              <a:gd name="T13" fmla="*/ T12 w 9881"/>
                              <a:gd name="T14" fmla="+- 0 586 298"/>
                              <a:gd name="T15" fmla="*/ 586 h 288"/>
                              <a:gd name="T16" fmla="+- 0 10893 1013"/>
                              <a:gd name="T17" fmla="*/ T16 w 9881"/>
                              <a:gd name="T18" fmla="+- 0 558 298"/>
                              <a:gd name="T19" fmla="*/ 558 h 288"/>
                              <a:gd name="T20" fmla="+- 0 10893 1013"/>
                              <a:gd name="T21" fmla="*/ T20 w 9881"/>
                              <a:gd name="T22" fmla="+- 0 298 298"/>
                              <a:gd name="T23" fmla="*/ 298 h 288"/>
                              <a:gd name="T24" fmla="+- 0 1013 1013"/>
                              <a:gd name="T25" fmla="*/ T24 w 9881"/>
                              <a:gd name="T26" fmla="+- 0 298 298"/>
                              <a:gd name="T27" fmla="*/ 298 h 288"/>
                              <a:gd name="T28" fmla="+- 0 1013 1013"/>
                              <a:gd name="T29" fmla="*/ T28 w 9881"/>
                              <a:gd name="T30" fmla="+- 0 327 298"/>
                              <a:gd name="T31" fmla="*/ 327 h 288"/>
                              <a:gd name="T32" fmla="+- 0 10893 1013"/>
                              <a:gd name="T33" fmla="*/ T32 w 9881"/>
                              <a:gd name="T34" fmla="+- 0 327 298"/>
                              <a:gd name="T35" fmla="*/ 327 h 288"/>
                              <a:gd name="T36" fmla="+- 0 10893 1013"/>
                              <a:gd name="T37" fmla="*/ T36 w 9881"/>
                              <a:gd name="T38" fmla="+- 0 298 298"/>
                              <a:gd name="T39" fmla="*/ 298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881" h="288">
                                <a:moveTo>
                                  <a:pt x="9880" y="260"/>
                                </a:moveTo>
                                <a:lnTo>
                                  <a:pt x="0" y="260"/>
                                </a:lnTo>
                                <a:lnTo>
                                  <a:pt x="0" y="288"/>
                                </a:lnTo>
                                <a:lnTo>
                                  <a:pt x="9880" y="288"/>
                                </a:lnTo>
                                <a:lnTo>
                                  <a:pt x="9880" y="260"/>
                                </a:lnTo>
                                <a:close/>
                                <a:moveTo>
                                  <a:pt x="98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9880" y="29"/>
                                </a:lnTo>
                                <a:lnTo>
                                  <a:pt x="9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12" y="298"/>
                            <a:ext cx="15" cy="288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15"/>
                        <wps:cNvSpPr>
                          <a:spLocks/>
                        </wps:cNvSpPr>
                        <wps:spPr bwMode="auto">
                          <a:xfrm>
                            <a:off x="984" y="298"/>
                            <a:ext cx="9910" cy="329"/>
                          </a:xfrm>
                          <a:custGeom>
                            <a:avLst/>
                            <a:gdLst>
                              <a:gd name="T0" fmla="+- 0 998 984"/>
                              <a:gd name="T1" fmla="*/ T0 w 9910"/>
                              <a:gd name="T2" fmla="+- 0 613 298"/>
                              <a:gd name="T3" fmla="*/ 613 h 329"/>
                              <a:gd name="T4" fmla="+- 0 984 984"/>
                              <a:gd name="T5" fmla="*/ T4 w 9910"/>
                              <a:gd name="T6" fmla="+- 0 613 298"/>
                              <a:gd name="T7" fmla="*/ 613 h 329"/>
                              <a:gd name="T8" fmla="+- 0 984 984"/>
                              <a:gd name="T9" fmla="*/ T8 w 9910"/>
                              <a:gd name="T10" fmla="+- 0 627 298"/>
                              <a:gd name="T11" fmla="*/ 627 h 329"/>
                              <a:gd name="T12" fmla="+- 0 998 984"/>
                              <a:gd name="T13" fmla="*/ T12 w 9910"/>
                              <a:gd name="T14" fmla="+- 0 627 298"/>
                              <a:gd name="T15" fmla="*/ 627 h 329"/>
                              <a:gd name="T16" fmla="+- 0 998 984"/>
                              <a:gd name="T17" fmla="*/ T16 w 9910"/>
                              <a:gd name="T18" fmla="+- 0 613 298"/>
                              <a:gd name="T19" fmla="*/ 613 h 329"/>
                              <a:gd name="T20" fmla="+- 0 998 984"/>
                              <a:gd name="T21" fmla="*/ T20 w 9910"/>
                              <a:gd name="T22" fmla="+- 0 327 298"/>
                              <a:gd name="T23" fmla="*/ 327 h 329"/>
                              <a:gd name="T24" fmla="+- 0 984 984"/>
                              <a:gd name="T25" fmla="*/ T24 w 9910"/>
                              <a:gd name="T26" fmla="+- 0 327 298"/>
                              <a:gd name="T27" fmla="*/ 327 h 329"/>
                              <a:gd name="T28" fmla="+- 0 984 984"/>
                              <a:gd name="T29" fmla="*/ T28 w 9910"/>
                              <a:gd name="T30" fmla="+- 0 613 298"/>
                              <a:gd name="T31" fmla="*/ 613 h 329"/>
                              <a:gd name="T32" fmla="+- 0 998 984"/>
                              <a:gd name="T33" fmla="*/ T32 w 9910"/>
                              <a:gd name="T34" fmla="+- 0 613 298"/>
                              <a:gd name="T35" fmla="*/ 613 h 329"/>
                              <a:gd name="T36" fmla="+- 0 998 984"/>
                              <a:gd name="T37" fmla="*/ T36 w 9910"/>
                              <a:gd name="T38" fmla="+- 0 327 298"/>
                              <a:gd name="T39" fmla="*/ 327 h 329"/>
                              <a:gd name="T40" fmla="+- 0 10893 984"/>
                              <a:gd name="T41" fmla="*/ T40 w 9910"/>
                              <a:gd name="T42" fmla="+- 0 298 298"/>
                              <a:gd name="T43" fmla="*/ 298 h 329"/>
                              <a:gd name="T44" fmla="+- 0 10879 984"/>
                              <a:gd name="T45" fmla="*/ T44 w 9910"/>
                              <a:gd name="T46" fmla="+- 0 298 298"/>
                              <a:gd name="T47" fmla="*/ 298 h 329"/>
                              <a:gd name="T48" fmla="+- 0 10879 984"/>
                              <a:gd name="T49" fmla="*/ T48 w 9910"/>
                              <a:gd name="T50" fmla="+- 0 586 298"/>
                              <a:gd name="T51" fmla="*/ 586 h 329"/>
                              <a:gd name="T52" fmla="+- 0 10893 984"/>
                              <a:gd name="T53" fmla="*/ T52 w 9910"/>
                              <a:gd name="T54" fmla="+- 0 586 298"/>
                              <a:gd name="T55" fmla="*/ 586 h 329"/>
                              <a:gd name="T56" fmla="+- 0 10893 984"/>
                              <a:gd name="T57" fmla="*/ T56 w 9910"/>
                              <a:gd name="T58" fmla="+- 0 298 298"/>
                              <a:gd name="T59" fmla="*/ 298 h 3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910" h="329">
                                <a:moveTo>
                                  <a:pt x="14" y="315"/>
                                </a:moveTo>
                                <a:lnTo>
                                  <a:pt x="0" y="315"/>
                                </a:lnTo>
                                <a:lnTo>
                                  <a:pt x="0" y="329"/>
                                </a:lnTo>
                                <a:lnTo>
                                  <a:pt x="14" y="329"/>
                                </a:lnTo>
                                <a:lnTo>
                                  <a:pt x="14" y="315"/>
                                </a:lnTo>
                                <a:close/>
                                <a:moveTo>
                                  <a:pt x="14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15"/>
                                </a:lnTo>
                                <a:lnTo>
                                  <a:pt x="14" y="315"/>
                                </a:lnTo>
                                <a:lnTo>
                                  <a:pt x="14" y="29"/>
                                </a:lnTo>
                                <a:close/>
                                <a:moveTo>
                                  <a:pt x="9909" y="0"/>
                                </a:moveTo>
                                <a:lnTo>
                                  <a:pt x="9895" y="0"/>
                                </a:lnTo>
                                <a:lnTo>
                                  <a:pt x="9895" y="288"/>
                                </a:lnTo>
                                <a:lnTo>
                                  <a:pt x="9909" y="288"/>
                                </a:lnTo>
                                <a:lnTo>
                                  <a:pt x="9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CCE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14"/>
                        <wps:cNvSpPr>
                          <a:spLocks/>
                        </wps:cNvSpPr>
                        <wps:spPr bwMode="auto">
                          <a:xfrm>
                            <a:off x="984" y="327"/>
                            <a:ext cx="9941" cy="300"/>
                          </a:xfrm>
                          <a:custGeom>
                            <a:avLst/>
                            <a:gdLst>
                              <a:gd name="T0" fmla="+- 0 10924 984"/>
                              <a:gd name="T1" fmla="*/ T0 w 9941"/>
                              <a:gd name="T2" fmla="+- 0 613 327"/>
                              <a:gd name="T3" fmla="*/ 613 h 300"/>
                              <a:gd name="T4" fmla="+- 0 10910 984"/>
                              <a:gd name="T5" fmla="*/ T4 w 9941"/>
                              <a:gd name="T6" fmla="+- 0 613 327"/>
                              <a:gd name="T7" fmla="*/ 613 h 300"/>
                              <a:gd name="T8" fmla="+- 0 998 984"/>
                              <a:gd name="T9" fmla="*/ T8 w 9941"/>
                              <a:gd name="T10" fmla="+- 0 613 327"/>
                              <a:gd name="T11" fmla="*/ 613 h 300"/>
                              <a:gd name="T12" fmla="+- 0 984 984"/>
                              <a:gd name="T13" fmla="*/ T12 w 9941"/>
                              <a:gd name="T14" fmla="+- 0 613 327"/>
                              <a:gd name="T15" fmla="*/ 613 h 300"/>
                              <a:gd name="T16" fmla="+- 0 984 984"/>
                              <a:gd name="T17" fmla="*/ T16 w 9941"/>
                              <a:gd name="T18" fmla="+- 0 627 327"/>
                              <a:gd name="T19" fmla="*/ 627 h 300"/>
                              <a:gd name="T20" fmla="+- 0 998 984"/>
                              <a:gd name="T21" fmla="*/ T20 w 9941"/>
                              <a:gd name="T22" fmla="+- 0 627 327"/>
                              <a:gd name="T23" fmla="*/ 627 h 300"/>
                              <a:gd name="T24" fmla="+- 0 10910 984"/>
                              <a:gd name="T25" fmla="*/ T24 w 9941"/>
                              <a:gd name="T26" fmla="+- 0 627 327"/>
                              <a:gd name="T27" fmla="*/ 627 h 300"/>
                              <a:gd name="T28" fmla="+- 0 10924 984"/>
                              <a:gd name="T29" fmla="*/ T28 w 9941"/>
                              <a:gd name="T30" fmla="+- 0 627 327"/>
                              <a:gd name="T31" fmla="*/ 627 h 300"/>
                              <a:gd name="T32" fmla="+- 0 10924 984"/>
                              <a:gd name="T33" fmla="*/ T32 w 9941"/>
                              <a:gd name="T34" fmla="+- 0 613 327"/>
                              <a:gd name="T35" fmla="*/ 613 h 300"/>
                              <a:gd name="T36" fmla="+- 0 10924 984"/>
                              <a:gd name="T37" fmla="*/ T36 w 9941"/>
                              <a:gd name="T38" fmla="+- 0 327 327"/>
                              <a:gd name="T39" fmla="*/ 327 h 300"/>
                              <a:gd name="T40" fmla="+- 0 10910 984"/>
                              <a:gd name="T41" fmla="*/ T40 w 9941"/>
                              <a:gd name="T42" fmla="+- 0 327 327"/>
                              <a:gd name="T43" fmla="*/ 327 h 300"/>
                              <a:gd name="T44" fmla="+- 0 10910 984"/>
                              <a:gd name="T45" fmla="*/ T44 w 9941"/>
                              <a:gd name="T46" fmla="+- 0 613 327"/>
                              <a:gd name="T47" fmla="*/ 613 h 300"/>
                              <a:gd name="T48" fmla="+- 0 10924 984"/>
                              <a:gd name="T49" fmla="*/ T48 w 9941"/>
                              <a:gd name="T50" fmla="+- 0 613 327"/>
                              <a:gd name="T51" fmla="*/ 613 h 300"/>
                              <a:gd name="T52" fmla="+- 0 10924 984"/>
                              <a:gd name="T53" fmla="*/ T52 w 9941"/>
                              <a:gd name="T54" fmla="+- 0 327 327"/>
                              <a:gd name="T55" fmla="*/ 327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941" h="300">
                                <a:moveTo>
                                  <a:pt x="9940" y="286"/>
                                </a:moveTo>
                                <a:lnTo>
                                  <a:pt x="9926" y="286"/>
                                </a:lnTo>
                                <a:lnTo>
                                  <a:pt x="14" y="286"/>
                                </a:lnTo>
                                <a:lnTo>
                                  <a:pt x="0" y="286"/>
                                </a:lnTo>
                                <a:lnTo>
                                  <a:pt x="0" y="300"/>
                                </a:lnTo>
                                <a:lnTo>
                                  <a:pt x="14" y="300"/>
                                </a:lnTo>
                                <a:lnTo>
                                  <a:pt x="9926" y="300"/>
                                </a:lnTo>
                                <a:lnTo>
                                  <a:pt x="9940" y="300"/>
                                </a:lnTo>
                                <a:lnTo>
                                  <a:pt x="9940" y="286"/>
                                </a:lnTo>
                                <a:close/>
                                <a:moveTo>
                                  <a:pt x="9940" y="0"/>
                                </a:moveTo>
                                <a:lnTo>
                                  <a:pt x="9926" y="0"/>
                                </a:lnTo>
                                <a:lnTo>
                                  <a:pt x="9926" y="286"/>
                                </a:lnTo>
                                <a:lnTo>
                                  <a:pt x="9940" y="286"/>
                                </a:lnTo>
                                <a:lnTo>
                                  <a:pt x="9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012" y="280"/>
                            <a:ext cx="9882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6DB7E1" w14:textId="77777777" w:rsidR="00704637" w:rsidRDefault="00704637" w:rsidP="00704637">
                              <w:pPr>
                                <w:spacing w:before="46"/>
                                <w:ind w:left="4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2.Description du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0"/>
                                </w:rPr>
                                <w:t>programme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id="Group 552325532" style="position:absolute;margin-left:49.2pt;margin-top:12.4pt;width:497.05pt;height:19pt;z-index:-251656192;mso-wrap-distance-left:0;mso-wrap-distance-right:0;mso-position-horizontal-relative:page" coordsize="9941,380" coordorigin="984,248" o:spid="_x0000_s1026" w14:anchorId="450A0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">
                <v:rect id="Rectangle 25" style="position:absolute;left:1029;top:300;width:9850;height:286;visibility:visible;mso-wrap-style:square;v-text-anchor:top" o:spid="_x0000_s1027" fillcolor="#001f5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"/>
                <v:shape id="Freeform 24" style="position:absolute;left:984;top:247;width:9926;height:80;visibility:visible;mso-wrap-style:square;v-text-anchor:top" coordsize="9926,80" o:spid="_x0000_s1028" fillcolor="#b8cce3" stroked="f" path="m9926,l14,,,,,14,,79r14,l14,14r9912,l992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">
                  <v:path arrowok="t" o:connecttype="custom" o:connectlocs="9926,248;14,248;0,248;0,262;0,327;14,327;14,262;9926,262;9926,248" o:connectangles="0,0,0,0,0,0,0,0,0"/>
                </v:shape>
                <v:rect id="Rectangle 23" style="position:absolute;left:10910;top:247;width:15;height:80;visibility:visible;mso-wrap-style:square;v-text-anchor:top" o:spid="_x0000_s1029" fillcolor="#9f9f9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"/>
                <v:rect id="Rectangle 22" style="position:absolute;left:10910;top:247;width:15;height:15;visibility:visible;mso-wrap-style:square;v-text-anchor:top" o:spid="_x0000_s1030" fillcolor="#b8cce3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"/>
                <v:shape id="Freeform 21" style="position:absolute;left:1012;top:284;width:9866;height:15;visibility:visible;mso-wrap-style:square;v-text-anchor:top" coordsize="9866,15" o:spid="_x0000_s1031" fillcolor="#9f9f9f" stroked="f" path="m9866,l14,,,,,14r14,l9866,14r,-1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">
                  <v:path arrowok="t" o:connecttype="custom" o:connectlocs="9866,284;14,284;0,284;0,298;14,298;9866,298;9866,284" o:connectangles="0,0,0,0,0,0,0"/>
                </v:shape>
                <v:rect id="Rectangle 20" style="position:absolute;left:10878;top:283;width:15;height:15;visibility:visible;mso-wrap-style:square;v-text-anchor:top" o:spid="_x0000_s1032" fillcolor="#b8cce3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"/>
                <v:shape id="AutoShape 19" style="position:absolute;left:1012;top:284;width:9881;height:317;visibility:visible;mso-wrap-style:square;v-text-anchor:top" coordsize="9881,317" o:spid="_x0000_s1033" fillcolor="#9f9f9f" stroked="f" path="m14,302l,302r,15l14,317r,-15xm9880,r-14,l9866,14r14,l988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">
                  <v:path arrowok="t" o:connecttype="custom" o:connectlocs="14,586;0,586;0,601;14,601;14,586;9880,284;9866,284;9866,298;9880,298;9880,284" o:connectangles="0,0,0,0,0,0,0,0,0,0"/>
                </v:shape>
                <v:shape id="AutoShape 18" style="position:absolute;left:1012;top:586;width:9881;height:15;visibility:visible;mso-wrap-style:square;v-text-anchor:top" coordsize="9881,15" o:spid="_x0000_s1034" fillcolor="#b8cce3" stroked="f" path="m9866,l14,,,,,15r14,l9866,15r,-15xm9880,r-14,l9866,15r14,l988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">
                  <v:path arrowok="t" o:connecttype="custom" o:connectlocs="9866,586;14,586;0,586;0,601;14,601;9866,601;9866,586;9880,586;9866,586;9866,601;9880,601;9880,586" o:connectangles="0,0,0,0,0,0,0,0,0,0,0,0"/>
                </v:shape>
                <v:shape id="AutoShape 17" style="position:absolute;left:1012;top:298;width:9881;height:288;visibility:visible;mso-wrap-style:square;v-text-anchor:top" coordsize="9881,288" o:spid="_x0000_s1035" fillcolor="#001f5f" stroked="f" path="m9880,260l,260r,28l9880,288r,-28xm9880,l,,,29r9880,l988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">
                  <v:path arrowok="t" o:connecttype="custom" o:connectlocs="9880,558;0,558;0,586;9880,586;9880,558;9880,298;0,298;0,327;9880,327;9880,298" o:connectangles="0,0,0,0,0,0,0,0,0,0"/>
                </v:shape>
                <v:rect id="Rectangle 16" style="position:absolute;left:1012;top:298;width:15;height:288;visibility:visible;mso-wrap-style:square;v-text-anchor:top" o:spid="_x0000_s1036" fillcolor="#9f9f9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"/>
                <v:shape id="AutoShape 15" style="position:absolute;left:984;top:298;width:9910;height:329;visibility:visible;mso-wrap-style:square;v-text-anchor:top" coordsize="9910,329" o:spid="_x0000_s1037" fillcolor="#b8cce3" stroked="f" path="m14,315l,315r,14l14,329r,-14xm14,29l,29,,315r14,l14,29xm9909,r-14,l9895,288r14,l990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">
                  <v:path arrowok="t" o:connecttype="custom" o:connectlocs="14,613;0,613;0,627;14,627;14,613;14,327;0,327;0,613;14,613;14,327;9909,298;9895,298;9895,586;9909,586;9909,298" o:connectangles="0,0,0,0,0,0,0,0,0,0,0,0,0,0,0"/>
                </v:shape>
                <v:shape id="AutoShape 14" style="position:absolute;left:984;top:327;width:9941;height:300;visibility:visible;mso-wrap-style:square;v-text-anchor:top" coordsize="9941,300" o:spid="_x0000_s1038" fillcolor="#9f9f9f" stroked="f" path="m9940,286r-14,l14,286,,286r,14l14,300r9912,l9940,300r,-14xm9940,r-14,l9926,286r14,l99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">
                  <v:path arrowok="t" o:connecttype="custom" o:connectlocs="9940,613;9926,613;14,613;0,613;0,627;14,627;9926,627;9940,627;9940,613;9940,327;9926,327;9926,613;9940,613;9940,327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style="position:absolute;left:1012;top:280;width:9882;height:320;visibility:visible;mso-wrap-style:square;v-text-anchor:top" o:spid="_x0000_s103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>
                  <v:textbox inset="0,0,0,0">
                    <w:txbxContent>
                      <w:p w:rsidR="00704637" w:rsidP="00704637" w:rsidRDefault="00704637" w14:paraId="166DB7E1" w14:textId="77777777">
                        <w:pPr>
                          <w:spacing w:before="46"/>
                          <w:ind w:left="45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2.Description du </w:t>
                        </w:r>
                        <w:proofErr w:type="spellStart"/>
                        <w:r>
                          <w:rPr>
                            <w:color w:val="FFFFFF"/>
                            <w:sz w:val="20"/>
                          </w:rPr>
                          <w:t>programme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CD68E28" w14:textId="77777777" w:rsidR="00704637" w:rsidRPr="00704637" w:rsidRDefault="00704637" w:rsidP="00704637">
      <w:pPr>
        <w:widowControl w:val="0"/>
        <w:autoSpaceDE w:val="0"/>
        <w:autoSpaceDN w:val="0"/>
        <w:spacing w:before="4" w:after="0" w:line="240" w:lineRule="auto"/>
        <w:rPr>
          <w:rFonts w:ascii="Arial MT" w:eastAsia="Arial MT" w:hAnsi="Arial MT" w:cs="Arial MT"/>
          <w:kern w:val="0"/>
          <w:sz w:val="8"/>
          <w:szCs w:val="16"/>
          <w:lang w:val="fr-FR"/>
          <w14:ligatures w14:val="none"/>
        </w:rPr>
      </w:pPr>
    </w:p>
    <w:tbl>
      <w:tblPr>
        <w:tblW w:w="0" w:type="auto"/>
        <w:tblInd w:w="408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0"/>
        <w:gridCol w:w="8100"/>
      </w:tblGrid>
      <w:tr w:rsidR="00704637" w:rsidRPr="00704637" w14:paraId="3B4748C9" w14:textId="77777777" w:rsidTr="54530619">
        <w:trPr>
          <w:trHeight w:val="525"/>
        </w:trPr>
        <w:tc>
          <w:tcPr>
            <w:tcW w:w="1850" w:type="dxa"/>
            <w:tcBorders>
              <w:left w:val="double" w:sz="2" w:space="0" w:color="B8CCE3"/>
              <w:bottom w:val="nil"/>
            </w:tcBorders>
            <w:shd w:val="clear" w:color="auto" w:fill="D9D9D9" w:themeFill="background1" w:themeFillShade="D9"/>
          </w:tcPr>
          <w:p w14:paraId="0E1859C5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24" w:after="0" w:line="240" w:lineRule="auto"/>
              <w:ind w:left="37" w:right="533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2.1Justification du programme</w:t>
            </w:r>
          </w:p>
        </w:tc>
        <w:tc>
          <w:tcPr>
            <w:tcW w:w="8100" w:type="dxa"/>
            <w:tcBorders>
              <w:bottom w:val="nil"/>
            </w:tcBorders>
            <w:shd w:val="clear" w:color="auto" w:fill="auto"/>
          </w:tcPr>
          <w:p w14:paraId="143473B3" w14:textId="4D2C13D8" w:rsidR="00704637" w:rsidRPr="00704637" w:rsidRDefault="00704637" w:rsidP="00704637">
            <w:pPr>
              <w:widowControl w:val="0"/>
              <w:autoSpaceDE w:val="0"/>
              <w:autoSpaceDN w:val="0"/>
              <w:spacing w:before="24" w:after="0" w:line="240" w:lineRule="auto"/>
              <w:ind w:left="39" w:right="21"/>
              <w:jc w:val="both"/>
              <w:rPr>
                <w:rFonts w:ascii="Arial MT" w:eastAsia="Arial MT" w:hAnsi="Arial MT" w:cs="Arial MT"/>
                <w:kern w:val="0"/>
                <w:sz w:val="20"/>
                <w:szCs w:val="20"/>
                <w:lang w:val="fr-FR"/>
                <w14:ligatures w14:val="none"/>
              </w:rPr>
            </w:pPr>
          </w:p>
        </w:tc>
      </w:tr>
      <w:tr w:rsidR="00704637" w:rsidRPr="00704637" w14:paraId="1CC47BC5" w14:textId="77777777" w:rsidTr="54530619">
        <w:trPr>
          <w:trHeight w:val="2070"/>
        </w:trPr>
        <w:tc>
          <w:tcPr>
            <w:tcW w:w="1850" w:type="dxa"/>
            <w:tcBorders>
              <w:top w:val="nil"/>
              <w:left w:val="double" w:sz="2" w:space="0" w:color="B8CCE3"/>
              <w:bottom w:val="nil"/>
            </w:tcBorders>
            <w:shd w:val="clear" w:color="auto" w:fill="D9D9D9" w:themeFill="background1" w:themeFillShade="D9"/>
          </w:tcPr>
          <w:p w14:paraId="38C007AF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8"/>
                <w:lang w:val="fr-FR"/>
                <w14:ligatures w14:val="none"/>
              </w:rPr>
            </w:pPr>
          </w:p>
        </w:tc>
        <w:tc>
          <w:tcPr>
            <w:tcW w:w="8100" w:type="dxa"/>
            <w:tcBorders>
              <w:top w:val="nil"/>
              <w:bottom w:val="nil"/>
            </w:tcBorders>
            <w:shd w:val="clear" w:color="auto" w:fill="auto"/>
          </w:tcPr>
          <w:p w14:paraId="50A9CA58" w14:textId="2F021E56" w:rsidR="00704637" w:rsidRPr="00704637" w:rsidRDefault="00704637" w:rsidP="00704637">
            <w:pPr>
              <w:widowControl w:val="0"/>
              <w:autoSpaceDE w:val="0"/>
              <w:autoSpaceDN w:val="0"/>
              <w:spacing w:before="112" w:after="0" w:line="240" w:lineRule="auto"/>
              <w:ind w:left="39" w:right="18"/>
              <w:jc w:val="both"/>
              <w:rPr>
                <w:rFonts w:ascii="Arial MT" w:eastAsia="Arial MT" w:hAnsi="Arial MT" w:cs="Arial MT"/>
                <w:color w:val="000000"/>
                <w:kern w:val="0"/>
                <w:sz w:val="20"/>
                <w:lang w:val="fr-FR"/>
                <w14:ligatures w14:val="none"/>
              </w:rPr>
            </w:pPr>
          </w:p>
        </w:tc>
      </w:tr>
      <w:tr w:rsidR="00704637" w:rsidRPr="00704637" w14:paraId="2858C9D6" w14:textId="77777777" w:rsidTr="54530619">
        <w:trPr>
          <w:trHeight w:val="1293"/>
        </w:trPr>
        <w:tc>
          <w:tcPr>
            <w:tcW w:w="1850" w:type="dxa"/>
            <w:tcBorders>
              <w:top w:val="nil"/>
              <w:left w:val="double" w:sz="2" w:space="0" w:color="B8CCE3"/>
            </w:tcBorders>
            <w:shd w:val="clear" w:color="auto" w:fill="D9D9D9" w:themeFill="background1" w:themeFillShade="D9"/>
          </w:tcPr>
          <w:p w14:paraId="38CCFA53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8"/>
                <w:lang w:val="fr-FR"/>
                <w14:ligatures w14:val="none"/>
              </w:rPr>
            </w:pPr>
          </w:p>
        </w:tc>
        <w:tc>
          <w:tcPr>
            <w:tcW w:w="8100" w:type="dxa"/>
            <w:tcBorders>
              <w:top w:val="nil"/>
            </w:tcBorders>
            <w:shd w:val="clear" w:color="auto" w:fill="auto"/>
          </w:tcPr>
          <w:p w14:paraId="2AAC201D" w14:textId="40EA7D82" w:rsidR="00704637" w:rsidRPr="00704637" w:rsidRDefault="00704637" w:rsidP="00704637">
            <w:pPr>
              <w:widowControl w:val="0"/>
              <w:autoSpaceDE w:val="0"/>
              <w:autoSpaceDN w:val="0"/>
              <w:spacing w:before="110" w:after="0" w:line="240" w:lineRule="auto"/>
              <w:ind w:left="39" w:right="15"/>
              <w:jc w:val="both"/>
              <w:rPr>
                <w:rFonts w:ascii="Arial MT" w:eastAsia="Arial MT" w:hAnsi="Arial MT" w:cs="Arial MT"/>
                <w:color w:val="000000"/>
                <w:kern w:val="0"/>
                <w:sz w:val="20"/>
                <w:lang w:val="fr-FR"/>
                <w14:ligatures w14:val="none"/>
              </w:rPr>
            </w:pPr>
          </w:p>
        </w:tc>
      </w:tr>
      <w:tr w:rsidR="00704637" w:rsidRPr="00704637" w14:paraId="7168A06F" w14:textId="77777777" w:rsidTr="54530619">
        <w:trPr>
          <w:trHeight w:val="263"/>
        </w:trPr>
        <w:tc>
          <w:tcPr>
            <w:tcW w:w="1850" w:type="dxa"/>
            <w:tcBorders>
              <w:left w:val="double" w:sz="2" w:space="0" w:color="B8CCE3"/>
              <w:bottom w:val="nil"/>
            </w:tcBorders>
            <w:shd w:val="clear" w:color="auto" w:fill="D9D9D9" w:themeFill="background1" w:themeFillShade="D9"/>
          </w:tcPr>
          <w:p w14:paraId="7143CD4A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14" w:lineRule="exact"/>
              <w:ind w:left="37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2.2Genre, équité, et</w:t>
            </w:r>
          </w:p>
        </w:tc>
        <w:tc>
          <w:tcPr>
            <w:tcW w:w="8100" w:type="dxa"/>
            <w:tcBorders>
              <w:bottom w:val="nil"/>
            </w:tcBorders>
            <w:shd w:val="clear" w:color="auto" w:fill="auto"/>
          </w:tcPr>
          <w:p w14:paraId="512772B6" w14:textId="0303EB74" w:rsidR="00704637" w:rsidRPr="00704637" w:rsidRDefault="1B41221C" w:rsidP="54530619">
            <w:pPr>
              <w:widowControl w:val="0"/>
              <w:autoSpaceDE w:val="0"/>
              <w:autoSpaceDN w:val="0"/>
              <w:spacing w:before="30" w:after="0" w:line="214" w:lineRule="exact"/>
              <w:ind w:right="25"/>
              <w:rPr>
                <w:rFonts w:ascii="Arial MT" w:eastAsia="Arial MT" w:hAnsi="Arial MT" w:cs="Arial MT"/>
                <w:color w:val="000000"/>
                <w:kern w:val="0"/>
                <w:sz w:val="20"/>
                <w:szCs w:val="20"/>
                <w:lang w:val="fr-FR"/>
                <w14:ligatures w14:val="none"/>
              </w:rPr>
            </w:pPr>
            <w:proofErr w:type="spellStart"/>
            <w:r w:rsidRPr="54530619">
              <w:rPr>
                <w:rFonts w:ascii="Arial MT" w:eastAsia="Arial MT" w:hAnsi="Arial MT" w:cs="Arial MT"/>
                <w:color w:val="000000" w:themeColor="text1"/>
                <w:sz w:val="20"/>
                <w:szCs w:val="20"/>
              </w:rPr>
              <w:t>Niong</w:t>
            </w:r>
            <w:proofErr w:type="spellEnd"/>
            <w:r w:rsidRPr="54530619">
              <w:rPr>
                <w:rFonts w:ascii="Arial MT" w:eastAsia="Arial MT" w:hAnsi="Arial MT" w:cs="Arial MT"/>
                <w:color w:val="000000" w:themeColor="text1"/>
                <w:sz w:val="20"/>
                <w:szCs w:val="20"/>
              </w:rPr>
              <w:t xml:space="preserve"> BN</w:t>
            </w:r>
          </w:p>
        </w:tc>
      </w:tr>
      <w:tr w:rsidR="00704637" w:rsidRPr="00704637" w14:paraId="476211F5" w14:textId="77777777" w:rsidTr="54530619">
        <w:trPr>
          <w:trHeight w:val="230"/>
        </w:trPr>
        <w:tc>
          <w:tcPr>
            <w:tcW w:w="1850" w:type="dxa"/>
            <w:tcBorders>
              <w:top w:val="nil"/>
              <w:left w:val="double" w:sz="2" w:space="0" w:color="B8CCE3"/>
              <w:bottom w:val="nil"/>
            </w:tcBorders>
            <w:shd w:val="clear" w:color="auto" w:fill="D9D9D9" w:themeFill="background1" w:themeFillShade="D9"/>
          </w:tcPr>
          <w:p w14:paraId="55DFA6E1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11" w:lineRule="exact"/>
              <w:ind w:left="37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Développement durable</w:t>
            </w:r>
          </w:p>
        </w:tc>
        <w:tc>
          <w:tcPr>
            <w:tcW w:w="8100" w:type="dxa"/>
            <w:tcBorders>
              <w:top w:val="nil"/>
              <w:bottom w:val="nil"/>
            </w:tcBorders>
            <w:shd w:val="clear" w:color="auto" w:fill="auto"/>
          </w:tcPr>
          <w:p w14:paraId="0011D697" w14:textId="1AD18F5C" w:rsidR="00704637" w:rsidRPr="00704637" w:rsidRDefault="00704637" w:rsidP="00704637">
            <w:pPr>
              <w:widowControl w:val="0"/>
              <w:autoSpaceDE w:val="0"/>
              <w:autoSpaceDN w:val="0"/>
              <w:spacing w:after="0" w:line="211" w:lineRule="exact"/>
              <w:ind w:right="19"/>
              <w:rPr>
                <w:rFonts w:ascii="Arial MT" w:eastAsia="Arial MT" w:hAnsi="Arial MT" w:cs="Arial MT"/>
                <w:color w:val="000000"/>
                <w:kern w:val="0"/>
                <w:sz w:val="20"/>
                <w:szCs w:val="20"/>
                <w:lang w:val="fr-FR"/>
                <w14:ligatures w14:val="none"/>
              </w:rPr>
            </w:pPr>
          </w:p>
        </w:tc>
      </w:tr>
      <w:tr w:rsidR="00704637" w:rsidRPr="00704637" w14:paraId="52ACA8D2" w14:textId="77777777" w:rsidTr="54530619">
        <w:trPr>
          <w:trHeight w:val="252"/>
        </w:trPr>
        <w:tc>
          <w:tcPr>
            <w:tcW w:w="1850" w:type="dxa"/>
            <w:tcBorders>
              <w:top w:val="nil"/>
              <w:left w:val="double" w:sz="2" w:space="0" w:color="B8CCE3"/>
            </w:tcBorders>
            <w:shd w:val="clear" w:color="auto" w:fill="D9D9D9" w:themeFill="background1" w:themeFillShade="D9"/>
          </w:tcPr>
          <w:p w14:paraId="1857B934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8"/>
                <w:lang w:val="fr-FR"/>
                <w14:ligatures w14:val="none"/>
              </w:rPr>
            </w:pPr>
          </w:p>
        </w:tc>
        <w:tc>
          <w:tcPr>
            <w:tcW w:w="8100" w:type="dxa"/>
            <w:tcBorders>
              <w:top w:val="nil"/>
            </w:tcBorders>
            <w:shd w:val="clear" w:color="auto" w:fill="auto"/>
          </w:tcPr>
          <w:p w14:paraId="71A7EFEF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25" w:lineRule="exact"/>
              <w:ind w:right="18"/>
              <w:rPr>
                <w:rFonts w:ascii="Arial MT" w:eastAsia="Arial MT" w:hAnsi="Arial MT" w:cs="Arial MT"/>
                <w:color w:val="000000"/>
                <w:kern w:val="0"/>
                <w:sz w:val="20"/>
                <w:lang w:val="fr-FR"/>
                <w14:ligatures w14:val="none"/>
              </w:rPr>
            </w:pPr>
          </w:p>
        </w:tc>
      </w:tr>
    </w:tbl>
    <w:p w14:paraId="44D56A03" w14:textId="77777777" w:rsidR="00704637" w:rsidRPr="00704637" w:rsidRDefault="00704637" w:rsidP="00704637">
      <w:pPr>
        <w:widowControl w:val="0"/>
        <w:autoSpaceDE w:val="0"/>
        <w:autoSpaceDN w:val="0"/>
        <w:spacing w:after="0" w:line="225" w:lineRule="exact"/>
        <w:jc w:val="both"/>
        <w:rPr>
          <w:rFonts w:ascii="Arial MT" w:eastAsia="Arial MT" w:hAnsi="Arial MT" w:cs="Arial MT"/>
          <w:kern w:val="0"/>
          <w:sz w:val="20"/>
          <w:lang w:val="fr-FR"/>
          <w14:ligatures w14:val="none"/>
        </w:rPr>
        <w:sectPr w:rsidR="00704637" w:rsidRPr="00704637" w:rsidSect="00704637">
          <w:headerReference w:type="default" r:id="rId10"/>
          <w:pgSz w:w="11910" w:h="16840"/>
          <w:pgMar w:top="1080" w:right="620" w:bottom="280" w:left="620" w:header="10" w:footer="0" w:gutter="0"/>
          <w:cols w:space="720"/>
        </w:sectPr>
      </w:pPr>
    </w:p>
    <w:p w14:paraId="4A50DA3E" w14:textId="77777777" w:rsidR="00704637" w:rsidRPr="00704637" w:rsidRDefault="00704637" w:rsidP="00704637">
      <w:pPr>
        <w:widowControl w:val="0"/>
        <w:autoSpaceDE w:val="0"/>
        <w:autoSpaceDN w:val="0"/>
        <w:spacing w:before="4" w:after="0" w:line="240" w:lineRule="auto"/>
        <w:rPr>
          <w:rFonts w:ascii="Arial MT" w:eastAsia="Arial MT" w:hAnsi="Arial MT" w:cs="Arial MT"/>
          <w:kern w:val="0"/>
          <w:sz w:val="8"/>
          <w:szCs w:val="16"/>
          <w:lang w:val="fr-FR"/>
          <w14:ligatures w14:val="none"/>
        </w:rPr>
      </w:pPr>
    </w:p>
    <w:tbl>
      <w:tblPr>
        <w:tblW w:w="0" w:type="auto"/>
        <w:tblInd w:w="408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4"/>
        <w:gridCol w:w="7621"/>
      </w:tblGrid>
      <w:tr w:rsidR="00704637" w:rsidRPr="00704637" w14:paraId="76368D94" w14:textId="77777777" w:rsidTr="0022378C">
        <w:trPr>
          <w:trHeight w:val="2823"/>
        </w:trPr>
        <w:tc>
          <w:tcPr>
            <w:tcW w:w="2274" w:type="dxa"/>
            <w:tcBorders>
              <w:left w:val="double" w:sz="2" w:space="0" w:color="B8CCE3"/>
            </w:tcBorders>
            <w:shd w:val="clear" w:color="auto" w:fill="D9D9D9" w:themeFill="background1" w:themeFillShade="D9"/>
          </w:tcPr>
          <w:p w14:paraId="1AD15E9B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7" w:right="498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2.3 Contribution du partenaire</w:t>
            </w:r>
          </w:p>
          <w:p w14:paraId="6D27313B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29" w:lineRule="exact"/>
              <w:ind w:left="37"/>
              <w:rPr>
                <w:rFonts w:ascii="Arial" w:eastAsia="Arial MT" w:hAnsi="Arial MT" w:cs="Arial MT"/>
                <w:i/>
                <w:kern w:val="0"/>
                <w:sz w:val="20"/>
                <w:lang w:val="fr-FR"/>
                <w14:ligatures w14:val="none"/>
              </w:rPr>
            </w:pPr>
          </w:p>
        </w:tc>
        <w:tc>
          <w:tcPr>
            <w:tcW w:w="7621" w:type="dxa"/>
            <w:shd w:val="clear" w:color="auto" w:fill="auto"/>
          </w:tcPr>
          <w:p w14:paraId="01A01AF3" w14:textId="74758506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ind w:left="39" w:right="21"/>
              <w:jc w:val="both"/>
              <w:rPr>
                <w:rFonts w:ascii="Arial MT" w:eastAsia="Arial MT" w:hAnsi="Arial MT" w:cs="Arial MT"/>
                <w:kern w:val="0"/>
                <w:sz w:val="20"/>
                <w:szCs w:val="20"/>
                <w:lang w:val="fr-FR"/>
                <w14:ligatures w14:val="none"/>
              </w:rPr>
            </w:pPr>
          </w:p>
        </w:tc>
      </w:tr>
      <w:tr w:rsidR="00704637" w:rsidRPr="00704637" w14:paraId="75D13775" w14:textId="77777777" w:rsidTr="0022378C">
        <w:trPr>
          <w:trHeight w:val="1901"/>
        </w:trPr>
        <w:tc>
          <w:tcPr>
            <w:tcW w:w="2274" w:type="dxa"/>
            <w:tcBorders>
              <w:left w:val="double" w:sz="2" w:space="0" w:color="B8CCE3"/>
            </w:tcBorders>
            <w:shd w:val="clear" w:color="auto" w:fill="D9D9D9" w:themeFill="background1" w:themeFillShade="D9"/>
          </w:tcPr>
          <w:p w14:paraId="25E2548A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7" w:right="222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2.4 Autres partenaires concernés</w:t>
            </w:r>
          </w:p>
          <w:p w14:paraId="76D1F531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Arial MT" w:eastAsia="Arial MT" w:hAnsi="Arial MT" w:cs="Arial MT"/>
                <w:kern w:val="0"/>
                <w:sz w:val="19"/>
                <w:lang w:val="fr-FR"/>
                <w14:ligatures w14:val="none"/>
              </w:rPr>
            </w:pPr>
          </w:p>
          <w:p w14:paraId="6FB84871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ind w:left="37"/>
              <w:rPr>
                <w:rFonts w:ascii="Arial" w:eastAsia="Arial MT" w:hAnsi="Arial MT" w:cs="Arial MT"/>
                <w:i/>
                <w:kern w:val="0"/>
                <w:sz w:val="20"/>
                <w:lang w:val="fr-FR"/>
                <w14:ligatures w14:val="none"/>
              </w:rPr>
            </w:pPr>
          </w:p>
        </w:tc>
        <w:tc>
          <w:tcPr>
            <w:tcW w:w="7621" w:type="dxa"/>
            <w:shd w:val="clear" w:color="auto" w:fill="auto"/>
          </w:tcPr>
          <w:p w14:paraId="614381A3" w14:textId="5B7D37C1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9" w:right="16"/>
              <w:jc w:val="both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</w:tc>
      </w:tr>
      <w:tr w:rsidR="00704637" w:rsidRPr="00304691" w14:paraId="4703E8B3" w14:textId="77777777" w:rsidTr="0022378C">
        <w:trPr>
          <w:trHeight w:val="1673"/>
        </w:trPr>
        <w:tc>
          <w:tcPr>
            <w:tcW w:w="2274" w:type="dxa"/>
            <w:tcBorders>
              <w:left w:val="double" w:sz="2" w:space="0" w:color="B8CCE3"/>
            </w:tcBorders>
            <w:shd w:val="clear" w:color="auto" w:fill="D9D9D9" w:themeFill="background1" w:themeFillShade="D9"/>
          </w:tcPr>
          <w:p w14:paraId="76497D42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7" w:right="33"/>
              <w:rPr>
                <w:rFonts w:ascii="Arial" w:eastAsia="Arial MT" w:hAnsi="Arial" w:cs="Arial MT"/>
                <w:i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2.5 Redevabilité envers les Personnes Affectées</w:t>
            </w:r>
          </w:p>
        </w:tc>
        <w:tc>
          <w:tcPr>
            <w:tcW w:w="7621" w:type="dxa"/>
            <w:shd w:val="clear" w:color="auto" w:fill="auto"/>
          </w:tcPr>
          <w:p w14:paraId="71578E88" w14:textId="6DD0DBA0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9" w:right="16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</w:tc>
      </w:tr>
      <w:tr w:rsidR="00704637" w:rsidRPr="00704637" w14:paraId="64C1C41D" w14:textId="77777777" w:rsidTr="0022378C">
        <w:trPr>
          <w:trHeight w:val="752"/>
        </w:trPr>
        <w:tc>
          <w:tcPr>
            <w:tcW w:w="2274" w:type="dxa"/>
            <w:tcBorders>
              <w:left w:val="double" w:sz="2" w:space="0" w:color="B8CCE3"/>
            </w:tcBorders>
            <w:shd w:val="clear" w:color="auto" w:fill="D9D9D9" w:themeFill="background1" w:themeFillShade="D9"/>
          </w:tcPr>
          <w:p w14:paraId="7C02E714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7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2.6 Autres documents</w:t>
            </w:r>
          </w:p>
          <w:p w14:paraId="1667D21E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ind w:left="37"/>
              <w:rPr>
                <w:rFonts w:ascii="Arial" w:eastAsia="Arial MT" w:hAnsi="Arial MT" w:cs="Arial MT"/>
                <w:i/>
                <w:kern w:val="0"/>
                <w:sz w:val="20"/>
                <w:lang w:val="fr-FR"/>
                <w14:ligatures w14:val="none"/>
              </w:rPr>
            </w:pPr>
          </w:p>
        </w:tc>
        <w:tc>
          <w:tcPr>
            <w:tcW w:w="7621" w:type="dxa"/>
            <w:shd w:val="clear" w:color="auto" w:fill="auto"/>
          </w:tcPr>
          <w:p w14:paraId="21E8383A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" w:cs="Arial"/>
                <w:kern w:val="0"/>
                <w:sz w:val="20"/>
                <w:szCs w:val="20"/>
                <w:lang w:val="fr-FR"/>
                <w14:ligatures w14:val="none"/>
              </w:rPr>
            </w:pPr>
          </w:p>
        </w:tc>
      </w:tr>
      <w:tr w:rsidR="00704637" w:rsidRPr="00704637" w14:paraId="5ED79762" w14:textId="77777777" w:rsidTr="0022378C">
        <w:trPr>
          <w:trHeight w:val="1215"/>
        </w:trPr>
        <w:tc>
          <w:tcPr>
            <w:tcW w:w="2274" w:type="dxa"/>
            <w:tcBorders>
              <w:left w:val="double" w:sz="2" w:space="0" w:color="B8CCE3"/>
            </w:tcBorders>
            <w:shd w:val="clear" w:color="auto" w:fill="D9D9D9" w:themeFill="background1" w:themeFillShade="D9"/>
          </w:tcPr>
          <w:p w14:paraId="788D8278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2" w:after="0" w:line="240" w:lineRule="auto"/>
              <w:ind w:left="37" w:right="732"/>
              <w:rPr>
                <w:rFonts w:ascii="Arial" w:eastAsia="Arial MT" w:hAnsi="Arial" w:cs="Arial MT"/>
                <w:i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2.7 Résultats escomptés</w:t>
            </w:r>
          </w:p>
        </w:tc>
        <w:tc>
          <w:tcPr>
            <w:tcW w:w="7621" w:type="dxa"/>
            <w:shd w:val="clear" w:color="auto" w:fill="auto"/>
          </w:tcPr>
          <w:p w14:paraId="2C33EB53" w14:textId="0086744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ind w:left="39" w:right="16"/>
              <w:jc w:val="both"/>
              <w:rPr>
                <w:rFonts w:ascii="Arial" w:eastAsia="Arial MT" w:hAnsi="Arial" w:cs="Arial MT"/>
                <w:i/>
                <w:kern w:val="0"/>
                <w:sz w:val="20"/>
                <w:lang w:val="fr-FR"/>
                <w14:ligatures w14:val="none"/>
              </w:rPr>
            </w:pPr>
          </w:p>
        </w:tc>
      </w:tr>
      <w:tr w:rsidR="00704637" w:rsidRPr="00704637" w14:paraId="56B658E9" w14:textId="77777777" w:rsidTr="0022378C">
        <w:trPr>
          <w:trHeight w:val="292"/>
        </w:trPr>
        <w:tc>
          <w:tcPr>
            <w:tcW w:w="2274" w:type="dxa"/>
            <w:tcBorders>
              <w:left w:val="double" w:sz="2" w:space="0" w:color="B8CCE3"/>
            </w:tcBorders>
            <w:shd w:val="clear" w:color="auto" w:fill="D9D9D9" w:themeFill="background1" w:themeFillShade="D9"/>
          </w:tcPr>
          <w:p w14:paraId="0FD76857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8"/>
                <w:lang w:val="fr-FR"/>
                <w14:ligatures w14:val="none"/>
              </w:rPr>
            </w:pPr>
          </w:p>
        </w:tc>
        <w:tc>
          <w:tcPr>
            <w:tcW w:w="7621" w:type="dxa"/>
            <w:shd w:val="clear" w:color="auto" w:fill="auto"/>
          </w:tcPr>
          <w:p w14:paraId="55CA8DFF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8"/>
                <w:lang w:val="fr-FR"/>
                <w14:ligatures w14:val="none"/>
              </w:rPr>
            </w:pPr>
          </w:p>
        </w:tc>
      </w:tr>
    </w:tbl>
    <w:p w14:paraId="2C7DC45A" w14:textId="77777777" w:rsidR="00704637" w:rsidRPr="00704637" w:rsidRDefault="00704637" w:rsidP="00704637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Arial MT" w:cs="Arial MT"/>
          <w:kern w:val="0"/>
          <w:sz w:val="18"/>
          <w:lang w:val="fr-FR"/>
          <w14:ligatures w14:val="none"/>
        </w:rPr>
        <w:sectPr w:rsidR="00704637" w:rsidRPr="00704637" w:rsidSect="00704637">
          <w:pgSz w:w="11910" w:h="16840"/>
          <w:pgMar w:top="1080" w:right="620" w:bottom="280" w:left="620" w:header="10" w:footer="0" w:gutter="0"/>
          <w:cols w:space="720"/>
        </w:sectPr>
      </w:pPr>
    </w:p>
    <w:p w14:paraId="6FE28523" w14:textId="77777777" w:rsidR="00704637" w:rsidRPr="00704637" w:rsidRDefault="00704637" w:rsidP="00704637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kern w:val="0"/>
          <w:sz w:val="20"/>
          <w:szCs w:val="16"/>
          <w:lang w:val="fr-FR"/>
          <w14:ligatures w14:val="none"/>
        </w:rPr>
      </w:pPr>
      <w:r w:rsidRPr="00704637">
        <w:rPr>
          <w:rFonts w:ascii="Arial MT" w:eastAsia="Arial MT" w:hAnsi="Arial MT" w:cs="Arial MT"/>
          <w:noProof/>
          <w:kern w:val="0"/>
          <w:sz w:val="16"/>
          <w:szCs w:val="16"/>
          <w:lang w:val="fr-FR"/>
          <w14:ligatures w14:val="none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4CFCF9B" wp14:editId="635C6EEF">
                <wp:simplePos x="0" y="0"/>
                <wp:positionH relativeFrom="page">
                  <wp:posOffset>11430</wp:posOffset>
                </wp:positionH>
                <wp:positionV relativeFrom="page">
                  <wp:posOffset>6350</wp:posOffset>
                </wp:positionV>
                <wp:extent cx="10674350" cy="594360"/>
                <wp:effectExtent l="0" t="0" r="0" b="0"/>
                <wp:wrapNone/>
                <wp:docPr id="818675470" name="Group 818675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74350" cy="594360"/>
                          <a:chOff x="18" y="10"/>
                          <a:chExt cx="16810" cy="936"/>
                        </a:xfrm>
                      </wpg:grpSpPr>
                      <wps:wsp>
                        <wps:cNvPr id="1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8" y="30"/>
                            <a:ext cx="16770" cy="896"/>
                          </a:xfrm>
                          <a:prstGeom prst="rect">
                            <a:avLst/>
                          </a:prstGeom>
                          <a:solidFill>
                            <a:srgbClr val="00AFE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8" y="30"/>
                            <a:ext cx="16770" cy="89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AFE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210"/>
                            <a:ext cx="9823" cy="5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id="Group 818675470" style="position:absolute;margin-left:.9pt;margin-top:.5pt;width:840.5pt;height:46.8pt;z-index:-251657216;mso-position-horizontal-relative:page;mso-position-vertical-relative:page" coordsize="16810,936" coordorigin="18,10" o:spid="_x0000_s1026" w14:anchorId="62315B3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">
                <v:rect id="Rectangle 11" style="position:absolute;left:38;top:30;width:16770;height:896;visibility:visible;mso-wrap-style:square;v-text-anchor:top" o:spid="_x0000_s1027" fillcolor="#00afe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"/>
                <v:rect id="Rectangle 10" style="position:absolute;left:38;top:30;width:16770;height:896;visibility:visible;mso-wrap-style:square;v-text-anchor:top" o:spid="_x0000_s1028" filled="f" strokecolor="#00afe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"/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9" style="position:absolute;left:720;top:210;width:9823;height:586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">
                  <v:imagedata o:title="" r:id="rId12"/>
                </v:shape>
                <w10:wrap anchorx="page" anchory="page"/>
              </v:group>
            </w:pict>
          </mc:Fallback>
        </mc:AlternateContent>
      </w:r>
    </w:p>
    <w:p w14:paraId="601A84C0" w14:textId="77777777" w:rsidR="00704637" w:rsidRPr="00704637" w:rsidRDefault="00704637" w:rsidP="00704637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kern w:val="0"/>
          <w:sz w:val="20"/>
          <w:szCs w:val="16"/>
          <w:lang w:val="fr-FR"/>
          <w14:ligatures w14:val="none"/>
        </w:rPr>
      </w:pPr>
    </w:p>
    <w:p w14:paraId="7463AF76" w14:textId="77777777" w:rsidR="00704637" w:rsidRPr="00704637" w:rsidRDefault="00704637" w:rsidP="00704637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kern w:val="0"/>
          <w:sz w:val="20"/>
          <w:szCs w:val="16"/>
          <w:lang w:val="fr-FR"/>
          <w14:ligatures w14:val="none"/>
        </w:rPr>
      </w:pPr>
    </w:p>
    <w:p w14:paraId="2F4F296B" w14:textId="77777777" w:rsidR="00704637" w:rsidRPr="00704637" w:rsidRDefault="00704637" w:rsidP="00704637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kern w:val="0"/>
          <w:sz w:val="20"/>
          <w:szCs w:val="16"/>
          <w:lang w:val="fr-FR"/>
          <w14:ligatures w14:val="none"/>
        </w:rPr>
      </w:pPr>
    </w:p>
    <w:p w14:paraId="0AF4C8EA" w14:textId="77777777" w:rsidR="00704637" w:rsidRPr="00704637" w:rsidRDefault="00704637" w:rsidP="00704637">
      <w:pPr>
        <w:widowControl w:val="0"/>
        <w:autoSpaceDE w:val="0"/>
        <w:autoSpaceDN w:val="0"/>
        <w:spacing w:before="7" w:after="0" w:line="240" w:lineRule="auto"/>
        <w:rPr>
          <w:rFonts w:ascii="Arial MT" w:eastAsia="Arial MT" w:hAnsi="Arial MT" w:cs="Arial MT"/>
          <w:kern w:val="0"/>
          <w:sz w:val="25"/>
          <w:szCs w:val="16"/>
          <w:lang w:val="fr-FR"/>
          <w14:ligatures w14:val="none"/>
        </w:rPr>
      </w:pPr>
    </w:p>
    <w:tbl>
      <w:tblPr>
        <w:tblW w:w="0" w:type="auto"/>
        <w:tblInd w:w="147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6"/>
        <w:gridCol w:w="5852"/>
        <w:gridCol w:w="1709"/>
        <w:gridCol w:w="1531"/>
        <w:gridCol w:w="2685"/>
      </w:tblGrid>
      <w:tr w:rsidR="00704637" w:rsidRPr="00704637" w14:paraId="1E24BBB2" w14:textId="77777777" w:rsidTr="0022378C">
        <w:trPr>
          <w:trHeight w:val="525"/>
        </w:trPr>
        <w:tc>
          <w:tcPr>
            <w:tcW w:w="4486" w:type="dxa"/>
            <w:tcBorders>
              <w:left w:val="double" w:sz="2" w:space="0" w:color="B8CCE3"/>
            </w:tcBorders>
            <w:shd w:val="clear" w:color="auto" w:fill="D9D9D9" w:themeFill="background1" w:themeFillShade="D9"/>
          </w:tcPr>
          <w:p w14:paraId="6BCC60B8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1" w:after="0" w:line="240" w:lineRule="auto"/>
              <w:ind w:left="36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Résultats</w:t>
            </w:r>
          </w:p>
        </w:tc>
        <w:tc>
          <w:tcPr>
            <w:tcW w:w="5852" w:type="dxa"/>
            <w:shd w:val="clear" w:color="auto" w:fill="D9D9D9" w:themeFill="background1" w:themeFillShade="D9"/>
          </w:tcPr>
          <w:p w14:paraId="1AA75707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1" w:after="0" w:line="240" w:lineRule="auto"/>
              <w:ind w:left="39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 xml:space="preserve">Indicateur(s) de performance </w:t>
            </w:r>
            <w:r w:rsidRPr="00704637">
              <w:rPr>
                <w:rFonts w:ascii="Arial MT" w:eastAsia="Arial MT" w:hAnsi="Arial MT" w:cs="Arial MT"/>
                <w:color w:val="FF0000"/>
                <w:kern w:val="0"/>
                <w:sz w:val="20"/>
                <w:u w:val="single" w:color="FF0000"/>
                <w:lang w:val="fr-FR"/>
                <w14:ligatures w14:val="none"/>
              </w:rPr>
              <w:t xml:space="preserve">(*désagrégé par </w:t>
            </w:r>
            <w:proofErr w:type="spellStart"/>
            <w:r w:rsidRPr="00704637">
              <w:rPr>
                <w:rFonts w:ascii="Arial MT" w:eastAsia="Arial MT" w:hAnsi="Arial MT" w:cs="Arial MT"/>
                <w:color w:val="FF0000"/>
                <w:kern w:val="0"/>
                <w:sz w:val="20"/>
                <w:u w:val="single" w:color="FF0000"/>
                <w:lang w:val="fr-FR"/>
                <w14:ligatures w14:val="none"/>
              </w:rPr>
              <w:t>Region</w:t>
            </w:r>
            <w:proofErr w:type="spellEnd"/>
            <w:r w:rsidRPr="00704637">
              <w:rPr>
                <w:rFonts w:ascii="Arial MT" w:eastAsia="Arial MT" w:hAnsi="Arial MT" w:cs="Arial MT"/>
                <w:color w:val="FF0000"/>
                <w:kern w:val="0"/>
                <w:sz w:val="20"/>
                <w:u w:val="single" w:color="FF0000"/>
                <w:lang w:val="fr-FR"/>
                <w14:ligatures w14:val="none"/>
              </w:rPr>
              <w:t>)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20C2557A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1" w:after="0" w:line="240" w:lineRule="auto"/>
              <w:ind w:left="36" w:right="23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 xml:space="preserve">Situation de </w:t>
            </w:r>
            <w:proofErr w:type="gramStart"/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base</w:t>
            </w:r>
            <w:r w:rsidRPr="00704637">
              <w:rPr>
                <w:rFonts w:ascii="Arial MT" w:eastAsia="Arial MT" w:hAnsi="Arial MT" w:cs="Arial MT"/>
                <w:color w:val="FF0000"/>
                <w:kern w:val="0"/>
                <w:sz w:val="20"/>
                <w:lang w:val="fr-FR"/>
                <w14:ligatures w14:val="none"/>
              </w:rPr>
              <w:t>(</w:t>
            </w:r>
            <w:proofErr w:type="gramEnd"/>
            <w:r w:rsidRPr="00704637">
              <w:rPr>
                <w:rFonts w:ascii="Arial MT" w:eastAsia="Arial MT" w:hAnsi="Arial MT" w:cs="Arial MT"/>
                <w:color w:val="FF0000"/>
                <w:kern w:val="0"/>
                <w:sz w:val="20"/>
                <w:lang w:val="fr-FR"/>
                <w14:ligatures w14:val="none"/>
              </w:rPr>
              <w:t>*)</w:t>
            </w:r>
          </w:p>
        </w:tc>
        <w:tc>
          <w:tcPr>
            <w:tcW w:w="1531" w:type="dxa"/>
            <w:shd w:val="clear" w:color="auto" w:fill="D9D9D9" w:themeFill="background1" w:themeFillShade="D9"/>
          </w:tcPr>
          <w:p w14:paraId="5A55EA0F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1" w:after="0" w:line="240" w:lineRule="auto"/>
              <w:ind w:left="39" w:right="976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proofErr w:type="gramStart"/>
            <w:r w:rsidRPr="00704637">
              <w:rPr>
                <w:rFonts w:ascii="Arial MT" w:eastAsia="Arial MT" w:hAnsi="Arial MT" w:cs="Arial MT"/>
                <w:spacing w:val="-1"/>
                <w:kern w:val="0"/>
                <w:sz w:val="20"/>
                <w:lang w:val="fr-FR"/>
                <w14:ligatures w14:val="none"/>
              </w:rPr>
              <w:t>Cible</w:t>
            </w:r>
            <w:r w:rsidRPr="00704637">
              <w:rPr>
                <w:rFonts w:ascii="Arial MT" w:eastAsia="Arial MT" w:hAnsi="Arial MT" w:cs="Arial MT"/>
                <w:color w:val="FF0000"/>
                <w:kern w:val="0"/>
                <w:sz w:val="20"/>
                <w:lang w:val="fr-FR"/>
                <w14:ligatures w14:val="none"/>
              </w:rPr>
              <w:t>(</w:t>
            </w:r>
            <w:proofErr w:type="gramEnd"/>
            <w:r w:rsidRPr="00704637">
              <w:rPr>
                <w:rFonts w:ascii="Arial MT" w:eastAsia="Arial MT" w:hAnsi="Arial MT" w:cs="Arial MT"/>
                <w:color w:val="FF0000"/>
                <w:kern w:val="0"/>
                <w:sz w:val="20"/>
                <w:lang w:val="fr-FR"/>
                <w14:ligatures w14:val="none"/>
              </w:rPr>
              <w:t>*)</w:t>
            </w:r>
          </w:p>
        </w:tc>
        <w:tc>
          <w:tcPr>
            <w:tcW w:w="2685" w:type="dxa"/>
            <w:shd w:val="clear" w:color="auto" w:fill="D9D9D9" w:themeFill="background1" w:themeFillShade="D9"/>
          </w:tcPr>
          <w:p w14:paraId="2D0118E4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1" w:after="0" w:line="240" w:lineRule="auto"/>
              <w:ind w:left="39"/>
              <w:rPr>
                <w:rFonts w:ascii="Arial MT" w:eastAsia="Arial MT" w:hAnsi="Arial MT" w:cs="Arial MT"/>
                <w:kern w:val="0"/>
                <w:sz w:val="13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Moyens de vérification</w:t>
            </w:r>
            <w:r w:rsidRPr="00704637">
              <w:rPr>
                <w:rFonts w:ascii="Arial MT" w:eastAsia="Arial MT" w:hAnsi="Arial MT" w:cs="Arial MT"/>
                <w:kern w:val="0"/>
                <w:position w:val="6"/>
                <w:sz w:val="13"/>
                <w:lang w:val="fr-FR"/>
                <w14:ligatures w14:val="none"/>
              </w:rPr>
              <w:t>1</w:t>
            </w:r>
          </w:p>
        </w:tc>
      </w:tr>
      <w:tr w:rsidR="00704637" w:rsidRPr="00704637" w14:paraId="74AB3C92" w14:textId="77777777" w:rsidTr="0022378C">
        <w:trPr>
          <w:trHeight w:val="903"/>
        </w:trPr>
        <w:tc>
          <w:tcPr>
            <w:tcW w:w="4486" w:type="dxa"/>
            <w:tcBorders>
              <w:left w:val="double" w:sz="2" w:space="0" w:color="B8CCE3"/>
            </w:tcBorders>
            <w:shd w:val="clear" w:color="auto" w:fill="E4DFEB"/>
          </w:tcPr>
          <w:p w14:paraId="02415F7A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6" w:right="278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Output(s) correspondant(s) défini dans le programme de pays</w:t>
            </w:r>
            <w:r w:rsidRPr="00704637">
              <w:rPr>
                <w:rFonts w:ascii="Arial MT" w:eastAsia="Arial MT" w:hAnsi="Arial MT" w:cs="Arial MT"/>
                <w:kern w:val="0"/>
                <w:position w:val="6"/>
                <w:sz w:val="13"/>
                <w:lang w:val="fr-FR"/>
                <w14:ligatures w14:val="none"/>
              </w:rPr>
              <w:t xml:space="preserve">2 </w:t>
            </w: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auquel ce PCA contribue</w:t>
            </w:r>
          </w:p>
          <w:p w14:paraId="20F88D8F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ind w:left="36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-Output 1 et 2</w:t>
            </w:r>
          </w:p>
        </w:tc>
        <w:tc>
          <w:tcPr>
            <w:tcW w:w="5852" w:type="dxa"/>
            <w:shd w:val="clear" w:color="auto" w:fill="E4DFEB"/>
          </w:tcPr>
          <w:p w14:paraId="7A5B704E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9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</w:tc>
        <w:tc>
          <w:tcPr>
            <w:tcW w:w="1709" w:type="dxa"/>
            <w:shd w:val="clear" w:color="auto" w:fill="E4DFEB"/>
          </w:tcPr>
          <w:p w14:paraId="20F04A83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6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w w:val="99"/>
                <w:kern w:val="0"/>
                <w:sz w:val="20"/>
                <w:lang w:val="fr-FR"/>
                <w14:ligatures w14:val="none"/>
              </w:rPr>
              <w:t>-</w:t>
            </w:r>
          </w:p>
        </w:tc>
        <w:tc>
          <w:tcPr>
            <w:tcW w:w="1531" w:type="dxa"/>
            <w:shd w:val="clear" w:color="auto" w:fill="E4DFEB"/>
          </w:tcPr>
          <w:p w14:paraId="3D6745E7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9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w w:val="99"/>
                <w:kern w:val="0"/>
                <w:sz w:val="20"/>
                <w:lang w:val="fr-FR"/>
                <w14:ligatures w14:val="none"/>
              </w:rPr>
              <w:t>-</w:t>
            </w:r>
          </w:p>
        </w:tc>
        <w:tc>
          <w:tcPr>
            <w:tcW w:w="2685" w:type="dxa"/>
            <w:shd w:val="clear" w:color="auto" w:fill="E4DFEB"/>
          </w:tcPr>
          <w:p w14:paraId="3DF17F3E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8"/>
                <w:lang w:val="fr-FR"/>
                <w14:ligatures w14:val="none"/>
              </w:rPr>
            </w:pPr>
          </w:p>
        </w:tc>
      </w:tr>
      <w:tr w:rsidR="00704637" w:rsidRPr="00704637" w14:paraId="1F27404A" w14:textId="77777777" w:rsidTr="0022378C">
        <w:trPr>
          <w:trHeight w:val="903"/>
        </w:trPr>
        <w:tc>
          <w:tcPr>
            <w:tcW w:w="4486" w:type="dxa"/>
            <w:tcBorders>
              <w:left w:val="double" w:sz="2" w:space="0" w:color="B8CCE3"/>
            </w:tcBorders>
            <w:shd w:val="clear" w:color="auto" w:fill="auto"/>
          </w:tcPr>
          <w:p w14:paraId="683F9F14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6" w:right="278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Résultat 1</w:t>
            </w:r>
          </w:p>
          <w:p w14:paraId="6BC6ADC9" w14:textId="52A29639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6" w:right="278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</w:tc>
        <w:tc>
          <w:tcPr>
            <w:tcW w:w="5852" w:type="dxa"/>
            <w:shd w:val="clear" w:color="auto" w:fill="auto"/>
          </w:tcPr>
          <w:p w14:paraId="13A40FBA" w14:textId="77777777" w:rsidR="00704637" w:rsidRPr="00704637" w:rsidRDefault="00704637" w:rsidP="00704637">
            <w:pPr>
              <w:widowControl w:val="0"/>
              <w:tabs>
                <w:tab w:val="left" w:pos="759"/>
              </w:tabs>
              <w:autoSpaceDE w:val="0"/>
              <w:autoSpaceDN w:val="0"/>
              <w:spacing w:before="30" w:after="0" w:line="240" w:lineRule="auto"/>
              <w:ind w:left="759" w:right="198"/>
              <w:rPr>
                <w:rFonts w:ascii="Arial MT" w:eastAsia="Arial MT" w:hAnsi="Arial MT" w:cs="Arial MT"/>
                <w:w w:val="99"/>
                <w:kern w:val="0"/>
                <w:sz w:val="20"/>
                <w:lang w:val="fr-FR"/>
                <w14:ligatures w14:val="none"/>
              </w:rPr>
            </w:pPr>
          </w:p>
        </w:tc>
        <w:tc>
          <w:tcPr>
            <w:tcW w:w="1709" w:type="dxa"/>
            <w:shd w:val="clear" w:color="auto" w:fill="auto"/>
          </w:tcPr>
          <w:p w14:paraId="17FBFC9C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6"/>
              <w:rPr>
                <w:rFonts w:ascii="Arial MT" w:eastAsia="Arial MT" w:hAnsi="Arial MT" w:cs="Arial MT"/>
                <w:w w:val="99"/>
                <w:kern w:val="0"/>
                <w:sz w:val="20"/>
                <w:lang w:val="fr-FR"/>
                <w14:ligatures w14:val="none"/>
              </w:rPr>
            </w:pPr>
          </w:p>
        </w:tc>
        <w:tc>
          <w:tcPr>
            <w:tcW w:w="1531" w:type="dxa"/>
            <w:shd w:val="clear" w:color="auto" w:fill="auto"/>
          </w:tcPr>
          <w:p w14:paraId="39169C54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9"/>
              <w:rPr>
                <w:rFonts w:ascii="Arial MT" w:eastAsia="Arial MT" w:hAnsi="Arial MT" w:cs="Arial MT"/>
                <w:w w:val="99"/>
                <w:kern w:val="0"/>
                <w:sz w:val="20"/>
                <w:lang w:val="fr-FR"/>
                <w14:ligatures w14:val="none"/>
              </w:rPr>
            </w:pPr>
          </w:p>
        </w:tc>
        <w:tc>
          <w:tcPr>
            <w:tcW w:w="2685" w:type="dxa"/>
            <w:shd w:val="clear" w:color="auto" w:fill="auto"/>
          </w:tcPr>
          <w:p w14:paraId="33780A13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8"/>
                <w:lang w:val="fr-FR"/>
                <w14:ligatures w14:val="none"/>
              </w:rPr>
            </w:pPr>
          </w:p>
        </w:tc>
      </w:tr>
      <w:tr w:rsidR="00704637" w:rsidRPr="00704637" w14:paraId="56C7BA20" w14:textId="77777777" w:rsidTr="0022378C">
        <w:trPr>
          <w:trHeight w:val="1083"/>
        </w:trPr>
        <w:tc>
          <w:tcPr>
            <w:tcW w:w="4486" w:type="dxa"/>
            <w:vMerge w:val="restart"/>
            <w:tcBorders>
              <w:left w:val="double" w:sz="2" w:space="0" w:color="B8CCE3"/>
            </w:tcBorders>
            <w:shd w:val="clear" w:color="auto" w:fill="auto"/>
          </w:tcPr>
          <w:p w14:paraId="3FDA1200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6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 xml:space="preserve">Résultat 2 </w:t>
            </w:r>
          </w:p>
          <w:p w14:paraId="2BF16FE7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  <w:p w14:paraId="17C34415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ind w:left="36" w:right="40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  <w:p w14:paraId="39179772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ind w:left="36" w:right="40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  <w:p w14:paraId="5919C4A2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ind w:left="36" w:right="40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  <w:p w14:paraId="4C995AFC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ind w:right="40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  <w:p w14:paraId="3244511C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ind w:right="40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  <w:p w14:paraId="01E877AB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ind w:left="36" w:right="40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  <w:p w14:paraId="4E437C17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ind w:left="36" w:right="40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  <w:p w14:paraId="0DFC5534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ind w:left="36" w:right="40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  <w:p w14:paraId="245D6404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ind w:right="40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Résultat 3</w:t>
            </w:r>
          </w:p>
          <w:p w14:paraId="04BC78E7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ind w:right="40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  <w:p w14:paraId="4D76F502" w14:textId="77777777" w:rsid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ind w:left="36" w:right="40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  <w:p w14:paraId="194DF06B" w14:textId="77777777" w:rsidR="00CD4A11" w:rsidRDefault="00CD4A11" w:rsidP="00704637">
            <w:pPr>
              <w:widowControl w:val="0"/>
              <w:autoSpaceDE w:val="0"/>
              <w:autoSpaceDN w:val="0"/>
              <w:spacing w:after="0" w:line="240" w:lineRule="auto"/>
              <w:ind w:left="36" w:right="40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  <w:p w14:paraId="33A8436A" w14:textId="77777777" w:rsidR="00CD4A11" w:rsidRPr="00704637" w:rsidRDefault="00CD4A11" w:rsidP="00704637">
            <w:pPr>
              <w:widowControl w:val="0"/>
              <w:autoSpaceDE w:val="0"/>
              <w:autoSpaceDN w:val="0"/>
              <w:spacing w:after="0" w:line="240" w:lineRule="auto"/>
              <w:ind w:left="36" w:right="40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  <w:p w14:paraId="67A22551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ind w:right="40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Résultat 4</w:t>
            </w:r>
          </w:p>
          <w:p w14:paraId="594A4200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ind w:right="40"/>
              <w:rPr>
                <w:ins w:id="1" w:author="Mishael Jahdiel Lionel Kossou" w:date="2024-09-23T12:52:00Z"/>
                <w:rFonts w:ascii="Arial MT" w:eastAsia="Arial MT" w:hAnsi="Arial MT" w:cs="Arial MT"/>
                <w:kern w:val="0"/>
                <w:sz w:val="20"/>
                <w:szCs w:val="20"/>
                <w:lang w:val="fr-FR"/>
                <w14:ligatures w14:val="none"/>
              </w:rPr>
            </w:pPr>
          </w:p>
          <w:p w14:paraId="10D2E35A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ind w:right="40"/>
              <w:rPr>
                <w:rFonts w:ascii="Arial MT" w:eastAsia="Arial MT" w:hAnsi="Arial MT" w:cs="Arial MT"/>
                <w:kern w:val="0"/>
                <w:sz w:val="20"/>
                <w:szCs w:val="20"/>
                <w:lang w:val="fr-FR"/>
                <w14:ligatures w14:val="none"/>
              </w:rPr>
            </w:pPr>
          </w:p>
        </w:tc>
        <w:tc>
          <w:tcPr>
            <w:tcW w:w="5852" w:type="dxa"/>
            <w:shd w:val="clear" w:color="auto" w:fill="auto"/>
          </w:tcPr>
          <w:p w14:paraId="0568B603" w14:textId="0F45134C" w:rsidR="00704637" w:rsidRPr="00704637" w:rsidRDefault="00704637" w:rsidP="00704637">
            <w:pPr>
              <w:widowControl w:val="0"/>
              <w:tabs>
                <w:tab w:val="left" w:pos="759"/>
              </w:tabs>
              <w:autoSpaceDE w:val="0"/>
              <w:autoSpaceDN w:val="0"/>
              <w:spacing w:before="30" w:after="0" w:line="240" w:lineRule="auto"/>
              <w:ind w:left="759" w:right="198" w:hanging="360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</w:tc>
        <w:tc>
          <w:tcPr>
            <w:tcW w:w="1709" w:type="dxa"/>
            <w:shd w:val="clear" w:color="auto" w:fill="auto"/>
          </w:tcPr>
          <w:p w14:paraId="1D1B3B0D" w14:textId="7210F2F2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6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</w:tc>
        <w:tc>
          <w:tcPr>
            <w:tcW w:w="1531" w:type="dxa"/>
            <w:shd w:val="clear" w:color="auto" w:fill="auto"/>
          </w:tcPr>
          <w:p w14:paraId="38B530C6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ind w:left="39" w:right="23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</w:tc>
        <w:tc>
          <w:tcPr>
            <w:tcW w:w="2685" w:type="dxa"/>
            <w:shd w:val="clear" w:color="auto" w:fill="auto"/>
          </w:tcPr>
          <w:p w14:paraId="0502C838" w14:textId="4269DB5A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ind w:left="39" w:right="263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</w:tc>
      </w:tr>
      <w:tr w:rsidR="00704637" w:rsidRPr="00704637" w14:paraId="66699A7D" w14:textId="77777777" w:rsidTr="0022378C">
        <w:trPr>
          <w:trHeight w:val="1092"/>
        </w:trPr>
        <w:tc>
          <w:tcPr>
            <w:tcW w:w="4486" w:type="dxa"/>
            <w:vMerge/>
          </w:tcPr>
          <w:p w14:paraId="473C36CA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6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</w:tc>
        <w:tc>
          <w:tcPr>
            <w:tcW w:w="5852" w:type="dxa"/>
            <w:shd w:val="clear" w:color="auto" w:fill="auto"/>
          </w:tcPr>
          <w:p w14:paraId="0D5E3B4B" w14:textId="4F7D3073" w:rsidR="00704637" w:rsidRPr="00704637" w:rsidRDefault="00704637" w:rsidP="00704637">
            <w:pPr>
              <w:widowControl w:val="0"/>
              <w:numPr>
                <w:ilvl w:val="0"/>
                <w:numId w:val="6"/>
              </w:numPr>
              <w:tabs>
                <w:tab w:val="left" w:pos="759"/>
              </w:tabs>
              <w:autoSpaceDE w:val="0"/>
              <w:autoSpaceDN w:val="0"/>
              <w:spacing w:before="30" w:after="0" w:line="240" w:lineRule="auto"/>
              <w:ind w:right="198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</w:tc>
        <w:tc>
          <w:tcPr>
            <w:tcW w:w="1709" w:type="dxa"/>
            <w:shd w:val="clear" w:color="auto" w:fill="auto"/>
          </w:tcPr>
          <w:p w14:paraId="73157719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6"/>
              <w:rPr>
                <w:rFonts w:ascii="Arial MT" w:eastAsia="Arial MT" w:hAnsi="Arial MT" w:cs="Arial MT"/>
                <w:w w:val="99"/>
                <w:kern w:val="0"/>
                <w:sz w:val="20"/>
                <w:lang w:val="fr-FR"/>
                <w14:ligatures w14:val="none"/>
              </w:rPr>
            </w:pPr>
          </w:p>
        </w:tc>
        <w:tc>
          <w:tcPr>
            <w:tcW w:w="1531" w:type="dxa"/>
            <w:shd w:val="clear" w:color="auto" w:fill="auto"/>
          </w:tcPr>
          <w:p w14:paraId="1986E588" w14:textId="77777777" w:rsidR="00704637" w:rsidRPr="00704637" w:rsidRDefault="00704637" w:rsidP="00704637">
            <w:pPr>
              <w:widowControl w:val="0"/>
              <w:tabs>
                <w:tab w:val="left" w:pos="1061"/>
              </w:tabs>
              <w:autoSpaceDE w:val="0"/>
              <w:autoSpaceDN w:val="0"/>
              <w:spacing w:before="30" w:after="0" w:line="240" w:lineRule="auto"/>
              <w:ind w:left="39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</w:tc>
        <w:tc>
          <w:tcPr>
            <w:tcW w:w="2685" w:type="dxa"/>
            <w:shd w:val="clear" w:color="auto" w:fill="auto"/>
          </w:tcPr>
          <w:p w14:paraId="4A7E32A4" w14:textId="35CB3356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9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</w:tc>
      </w:tr>
      <w:tr w:rsidR="00704637" w:rsidRPr="00704637" w14:paraId="10F2927A" w14:textId="77777777" w:rsidTr="0022378C">
        <w:trPr>
          <w:trHeight w:val="705"/>
        </w:trPr>
        <w:tc>
          <w:tcPr>
            <w:tcW w:w="4486" w:type="dxa"/>
            <w:vMerge/>
          </w:tcPr>
          <w:p w14:paraId="7C58903D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6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</w:tc>
        <w:tc>
          <w:tcPr>
            <w:tcW w:w="5852" w:type="dxa"/>
            <w:shd w:val="clear" w:color="auto" w:fill="auto"/>
          </w:tcPr>
          <w:p w14:paraId="6CA26466" w14:textId="2880EC2B" w:rsidR="00704637" w:rsidRPr="00704637" w:rsidRDefault="00704637" w:rsidP="00704637">
            <w:pPr>
              <w:widowControl w:val="0"/>
              <w:numPr>
                <w:ilvl w:val="0"/>
                <w:numId w:val="6"/>
              </w:numPr>
              <w:tabs>
                <w:tab w:val="left" w:pos="759"/>
              </w:tabs>
              <w:autoSpaceDE w:val="0"/>
              <w:autoSpaceDN w:val="0"/>
              <w:spacing w:before="30" w:after="0" w:line="240" w:lineRule="auto"/>
              <w:ind w:right="198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</w:tc>
        <w:tc>
          <w:tcPr>
            <w:tcW w:w="1709" w:type="dxa"/>
            <w:shd w:val="clear" w:color="auto" w:fill="auto"/>
          </w:tcPr>
          <w:p w14:paraId="2CF2A128" w14:textId="7A04E2E2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6"/>
              <w:rPr>
                <w:rFonts w:ascii="Arial MT" w:eastAsia="Arial MT" w:hAnsi="Arial MT" w:cs="Arial MT"/>
                <w:w w:val="99"/>
                <w:kern w:val="0"/>
                <w:sz w:val="20"/>
                <w:lang w:val="fr-FR"/>
                <w14:ligatures w14:val="none"/>
              </w:rPr>
            </w:pPr>
          </w:p>
        </w:tc>
        <w:tc>
          <w:tcPr>
            <w:tcW w:w="1531" w:type="dxa"/>
            <w:shd w:val="clear" w:color="auto" w:fill="auto"/>
          </w:tcPr>
          <w:p w14:paraId="731D37FF" w14:textId="130D2303" w:rsidR="00704637" w:rsidRPr="00704637" w:rsidRDefault="00704637" w:rsidP="00704637">
            <w:pPr>
              <w:widowControl w:val="0"/>
              <w:tabs>
                <w:tab w:val="left" w:pos="1061"/>
              </w:tabs>
              <w:autoSpaceDE w:val="0"/>
              <w:autoSpaceDN w:val="0"/>
              <w:spacing w:before="30" w:after="0" w:line="240" w:lineRule="auto"/>
              <w:ind w:left="39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</w:tc>
        <w:tc>
          <w:tcPr>
            <w:tcW w:w="2685" w:type="dxa"/>
            <w:shd w:val="clear" w:color="auto" w:fill="auto"/>
          </w:tcPr>
          <w:p w14:paraId="42FA21E1" w14:textId="10B88D30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9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</w:tc>
      </w:tr>
      <w:tr w:rsidR="00704637" w:rsidRPr="00704637" w14:paraId="6A763CBA" w14:textId="77777777" w:rsidTr="0022378C">
        <w:trPr>
          <w:trHeight w:val="921"/>
        </w:trPr>
        <w:tc>
          <w:tcPr>
            <w:tcW w:w="4486" w:type="dxa"/>
            <w:vMerge/>
          </w:tcPr>
          <w:p w14:paraId="44EA0EB6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  <w:tc>
          <w:tcPr>
            <w:tcW w:w="5852" w:type="dxa"/>
            <w:shd w:val="clear" w:color="auto" w:fill="auto"/>
          </w:tcPr>
          <w:p w14:paraId="62434564" w14:textId="0AF4AE2B" w:rsidR="00704637" w:rsidRPr="00704637" w:rsidRDefault="00704637" w:rsidP="00704637">
            <w:pPr>
              <w:widowControl w:val="0"/>
              <w:numPr>
                <w:ilvl w:val="0"/>
                <w:numId w:val="6"/>
              </w:numPr>
              <w:tabs>
                <w:tab w:val="left" w:pos="759"/>
              </w:tabs>
              <w:autoSpaceDE w:val="0"/>
              <w:autoSpaceDN w:val="0"/>
              <w:spacing w:before="32" w:after="0" w:line="240" w:lineRule="auto"/>
              <w:ind w:right="179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</w:tc>
        <w:tc>
          <w:tcPr>
            <w:tcW w:w="1709" w:type="dxa"/>
            <w:shd w:val="clear" w:color="auto" w:fill="auto"/>
          </w:tcPr>
          <w:p w14:paraId="49C9EF09" w14:textId="5A0EF5B3" w:rsidR="00704637" w:rsidRPr="00704637" w:rsidRDefault="00704637" w:rsidP="00704637">
            <w:pPr>
              <w:widowControl w:val="0"/>
              <w:autoSpaceDE w:val="0"/>
              <w:autoSpaceDN w:val="0"/>
              <w:spacing w:before="32" w:after="0" w:line="240" w:lineRule="auto"/>
              <w:ind w:left="36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</w:tc>
        <w:tc>
          <w:tcPr>
            <w:tcW w:w="1531" w:type="dxa"/>
            <w:shd w:val="clear" w:color="auto" w:fill="auto"/>
          </w:tcPr>
          <w:p w14:paraId="62E400B6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ind w:left="39" w:right="23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</w:tc>
        <w:tc>
          <w:tcPr>
            <w:tcW w:w="2685" w:type="dxa"/>
            <w:shd w:val="clear" w:color="auto" w:fill="auto"/>
          </w:tcPr>
          <w:p w14:paraId="5FFC3B27" w14:textId="74F0EF08" w:rsidR="00704637" w:rsidRPr="00704637" w:rsidRDefault="00704637" w:rsidP="00704637">
            <w:pPr>
              <w:widowControl w:val="0"/>
              <w:autoSpaceDE w:val="0"/>
              <w:autoSpaceDN w:val="0"/>
              <w:spacing w:before="32" w:after="0" w:line="240" w:lineRule="auto"/>
              <w:ind w:left="39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</w:tc>
      </w:tr>
      <w:tr w:rsidR="00704637" w:rsidRPr="00704637" w14:paraId="57D25EEE" w14:textId="77777777" w:rsidTr="0022378C">
        <w:trPr>
          <w:trHeight w:val="1191"/>
        </w:trPr>
        <w:tc>
          <w:tcPr>
            <w:tcW w:w="4486" w:type="dxa"/>
            <w:vMerge/>
          </w:tcPr>
          <w:p w14:paraId="5504AB8C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  <w:tc>
          <w:tcPr>
            <w:tcW w:w="5852" w:type="dxa"/>
            <w:shd w:val="clear" w:color="auto" w:fill="auto"/>
          </w:tcPr>
          <w:p w14:paraId="77C455DB" w14:textId="5C099DBD" w:rsidR="00704637" w:rsidRPr="00704637" w:rsidRDefault="00704637" w:rsidP="00704637">
            <w:pPr>
              <w:widowControl w:val="0"/>
              <w:numPr>
                <w:ilvl w:val="0"/>
                <w:numId w:val="6"/>
              </w:numPr>
              <w:tabs>
                <w:tab w:val="left" w:pos="759"/>
              </w:tabs>
              <w:autoSpaceDE w:val="0"/>
              <w:autoSpaceDN w:val="0"/>
              <w:spacing w:before="32" w:after="0" w:line="240" w:lineRule="auto"/>
              <w:ind w:right="179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</w:tc>
        <w:tc>
          <w:tcPr>
            <w:tcW w:w="1709" w:type="dxa"/>
            <w:shd w:val="clear" w:color="auto" w:fill="auto"/>
          </w:tcPr>
          <w:p w14:paraId="421EAF3D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2" w:after="0" w:line="240" w:lineRule="auto"/>
              <w:ind w:left="36"/>
              <w:rPr>
                <w:rFonts w:ascii="Arial MT" w:eastAsia="Arial MT" w:hAnsi="Arial MT" w:cs="Arial MT"/>
                <w:w w:val="99"/>
                <w:kern w:val="0"/>
                <w:sz w:val="20"/>
                <w:lang w:val="fr-FR"/>
                <w14:ligatures w14:val="none"/>
              </w:rPr>
            </w:pPr>
          </w:p>
        </w:tc>
        <w:tc>
          <w:tcPr>
            <w:tcW w:w="1531" w:type="dxa"/>
            <w:shd w:val="clear" w:color="auto" w:fill="auto"/>
          </w:tcPr>
          <w:p w14:paraId="2E359A97" w14:textId="77777777" w:rsidR="00704637" w:rsidRPr="00704637" w:rsidRDefault="00704637" w:rsidP="00704637">
            <w:pPr>
              <w:widowControl w:val="0"/>
              <w:tabs>
                <w:tab w:val="left" w:pos="1061"/>
              </w:tabs>
              <w:autoSpaceDE w:val="0"/>
              <w:autoSpaceDN w:val="0"/>
              <w:spacing w:before="32" w:after="0" w:line="240" w:lineRule="auto"/>
              <w:ind w:left="39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</w:tc>
        <w:tc>
          <w:tcPr>
            <w:tcW w:w="2685" w:type="dxa"/>
            <w:shd w:val="clear" w:color="auto" w:fill="auto"/>
          </w:tcPr>
          <w:p w14:paraId="3FA92A8E" w14:textId="67CA6ECD" w:rsidR="00704637" w:rsidRPr="00704637" w:rsidRDefault="00704637" w:rsidP="00704637">
            <w:pPr>
              <w:widowControl w:val="0"/>
              <w:autoSpaceDE w:val="0"/>
              <w:autoSpaceDN w:val="0"/>
              <w:spacing w:before="32" w:after="0" w:line="240" w:lineRule="auto"/>
              <w:ind w:left="39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</w:tc>
      </w:tr>
      <w:tr w:rsidR="00704637" w:rsidRPr="00704637" w14:paraId="3010ABF8" w14:textId="77777777" w:rsidTr="0022378C">
        <w:trPr>
          <w:trHeight w:val="1050"/>
        </w:trPr>
        <w:tc>
          <w:tcPr>
            <w:tcW w:w="4486" w:type="dxa"/>
            <w:vMerge/>
          </w:tcPr>
          <w:p w14:paraId="3C90A608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  <w:tc>
          <w:tcPr>
            <w:tcW w:w="5852" w:type="dxa"/>
            <w:shd w:val="clear" w:color="auto" w:fill="auto"/>
          </w:tcPr>
          <w:p w14:paraId="4785DB8C" w14:textId="6F0BFBE5" w:rsidR="00704637" w:rsidRPr="00704637" w:rsidRDefault="00704637" w:rsidP="00704637">
            <w:pPr>
              <w:widowControl w:val="0"/>
              <w:numPr>
                <w:ilvl w:val="0"/>
                <w:numId w:val="6"/>
              </w:numPr>
              <w:tabs>
                <w:tab w:val="left" w:pos="759"/>
              </w:tabs>
              <w:autoSpaceDE w:val="0"/>
              <w:autoSpaceDN w:val="0"/>
              <w:spacing w:before="32" w:after="0" w:line="240" w:lineRule="auto"/>
              <w:ind w:right="179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</w:tc>
        <w:tc>
          <w:tcPr>
            <w:tcW w:w="1709" w:type="dxa"/>
            <w:shd w:val="clear" w:color="auto" w:fill="auto"/>
          </w:tcPr>
          <w:p w14:paraId="5D49FD60" w14:textId="31ED1359" w:rsidR="00704637" w:rsidRPr="00704637" w:rsidRDefault="00704637" w:rsidP="00704637">
            <w:pPr>
              <w:widowControl w:val="0"/>
              <w:autoSpaceDE w:val="0"/>
              <w:autoSpaceDN w:val="0"/>
              <w:spacing w:before="32" w:after="0" w:line="240" w:lineRule="auto"/>
              <w:rPr>
                <w:rFonts w:ascii="Arial MT" w:eastAsia="Arial MT" w:hAnsi="Arial MT" w:cs="Arial MT"/>
                <w:w w:val="99"/>
                <w:kern w:val="0"/>
                <w:sz w:val="20"/>
                <w:lang w:val="fr-FR"/>
                <w14:ligatures w14:val="none"/>
              </w:rPr>
            </w:pPr>
          </w:p>
        </w:tc>
        <w:tc>
          <w:tcPr>
            <w:tcW w:w="1531" w:type="dxa"/>
            <w:shd w:val="clear" w:color="auto" w:fill="auto"/>
          </w:tcPr>
          <w:p w14:paraId="0021F6CF" w14:textId="7D8D546F" w:rsidR="00704637" w:rsidRPr="00704637" w:rsidRDefault="00704637" w:rsidP="00704637">
            <w:pPr>
              <w:widowControl w:val="0"/>
              <w:tabs>
                <w:tab w:val="left" w:pos="1061"/>
              </w:tabs>
              <w:autoSpaceDE w:val="0"/>
              <w:autoSpaceDN w:val="0"/>
              <w:spacing w:before="32" w:after="0" w:line="240" w:lineRule="auto"/>
              <w:ind w:left="39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</w:tc>
        <w:tc>
          <w:tcPr>
            <w:tcW w:w="2685" w:type="dxa"/>
            <w:shd w:val="clear" w:color="auto" w:fill="auto"/>
          </w:tcPr>
          <w:p w14:paraId="32062044" w14:textId="592F1033" w:rsidR="00704637" w:rsidRPr="00704637" w:rsidRDefault="00704637" w:rsidP="00704637">
            <w:pPr>
              <w:widowControl w:val="0"/>
              <w:autoSpaceDE w:val="0"/>
              <w:autoSpaceDN w:val="0"/>
              <w:spacing w:before="32" w:after="0" w:line="240" w:lineRule="auto"/>
              <w:ind w:left="39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</w:tc>
      </w:tr>
    </w:tbl>
    <w:p w14:paraId="77A0BE73" w14:textId="77777777" w:rsidR="00704637" w:rsidRPr="00704637" w:rsidRDefault="00704637" w:rsidP="00704637">
      <w:pPr>
        <w:widowControl w:val="0"/>
        <w:autoSpaceDE w:val="0"/>
        <w:autoSpaceDN w:val="0"/>
        <w:spacing w:before="8" w:after="0" w:line="240" w:lineRule="auto"/>
        <w:rPr>
          <w:rFonts w:ascii="Arial MT" w:eastAsia="Arial MT" w:hAnsi="Arial MT" w:cs="Arial MT"/>
          <w:kern w:val="0"/>
          <w:sz w:val="12"/>
          <w:szCs w:val="16"/>
          <w:lang w:val="fr-FR"/>
          <w14:ligatures w14:val="none"/>
        </w:rPr>
      </w:pPr>
      <w:r w:rsidRPr="00704637">
        <w:rPr>
          <w:rFonts w:ascii="Arial MT" w:eastAsia="Arial MT" w:hAnsi="Arial MT" w:cs="Arial MT"/>
          <w:noProof/>
          <w:kern w:val="0"/>
          <w:sz w:val="16"/>
          <w:szCs w:val="16"/>
          <w:lang w:val="fr-FR"/>
          <w14:ligatures w14:val="none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C18A9F4" wp14:editId="093CDB66">
                <wp:simplePos x="0" y="0"/>
                <wp:positionH relativeFrom="page">
                  <wp:posOffset>457200</wp:posOffset>
                </wp:positionH>
                <wp:positionV relativeFrom="paragraph">
                  <wp:posOffset>118110</wp:posOffset>
                </wp:positionV>
                <wp:extent cx="1828800" cy="7620"/>
                <wp:effectExtent l="0" t="0" r="0" b="0"/>
                <wp:wrapTopAndBottom/>
                <wp:docPr id="1343661701" name="Rectangle 1343661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id="Rectangle 1343661701" style="position:absolute;margin-left:36pt;margin-top:9.3pt;width:2in;height:.6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20BBB8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">
                <w10:wrap type="topAndBottom" anchorx="page"/>
              </v:rect>
            </w:pict>
          </mc:Fallback>
        </mc:AlternateContent>
      </w:r>
    </w:p>
    <w:p w14:paraId="6CB731A5" w14:textId="77777777" w:rsidR="00704637" w:rsidRPr="00704637" w:rsidRDefault="00704637" w:rsidP="00704637">
      <w:pPr>
        <w:widowControl w:val="0"/>
        <w:autoSpaceDE w:val="0"/>
        <w:autoSpaceDN w:val="0"/>
        <w:spacing w:before="63" w:after="0" w:line="240" w:lineRule="auto"/>
        <w:ind w:left="560" w:right="562"/>
        <w:jc w:val="both"/>
        <w:rPr>
          <w:rFonts w:ascii="Arial MT" w:eastAsia="Arial MT" w:hAnsi="Arial MT" w:cs="Arial MT"/>
          <w:kern w:val="0"/>
          <w:sz w:val="16"/>
          <w:szCs w:val="16"/>
          <w:lang w:val="fr-FR"/>
          <w14:ligatures w14:val="none"/>
        </w:rPr>
      </w:pPr>
      <w:r w:rsidRPr="00704637">
        <w:rPr>
          <w:rFonts w:ascii="Arial MT" w:eastAsia="Arial MT" w:hAnsi="Arial MT" w:cs="Arial MT"/>
          <w:kern w:val="0"/>
          <w:sz w:val="16"/>
          <w:szCs w:val="16"/>
          <w:vertAlign w:val="superscript"/>
          <w:lang w:val="fr-FR"/>
          <w14:ligatures w14:val="none"/>
        </w:rPr>
        <w:t>1</w:t>
      </w:r>
      <w:r w:rsidRPr="00704637">
        <w:rPr>
          <w:rFonts w:ascii="Arial MT" w:eastAsia="Arial MT" w:hAnsi="Arial MT" w:cs="Arial MT"/>
          <w:kern w:val="0"/>
          <w:sz w:val="16"/>
          <w:szCs w:val="16"/>
          <w:lang w:val="fr-FR"/>
          <w14:ligatures w14:val="none"/>
        </w:rPr>
        <w:t xml:space="preserve">Sourcesspécifiquespermettantdedéterminerlestatutdechaqueindicateurdeperformance.Silasourcededonnéesestuneenquêteouuneétudequelepartenaired’exécutionprévoitdemenerdanslecadredeceprogramme, </w:t>
      </w:r>
      <w:proofErr w:type="spellStart"/>
      <w:r w:rsidRPr="00704637">
        <w:rPr>
          <w:rFonts w:ascii="Arial MT" w:eastAsia="Arial MT" w:hAnsi="Arial MT" w:cs="Arial MT"/>
          <w:kern w:val="0"/>
          <w:sz w:val="16"/>
          <w:szCs w:val="16"/>
          <w:lang w:val="fr-FR"/>
          <w14:ligatures w14:val="none"/>
        </w:rPr>
        <w:t>elledoitêtre</w:t>
      </w:r>
      <w:proofErr w:type="spellEnd"/>
      <w:r w:rsidRPr="00704637">
        <w:rPr>
          <w:rFonts w:ascii="Arial MT" w:eastAsia="Arial MT" w:hAnsi="Arial MT" w:cs="Arial MT"/>
          <w:kern w:val="0"/>
          <w:sz w:val="16"/>
          <w:szCs w:val="16"/>
          <w:lang w:val="fr-FR"/>
          <w14:ligatures w14:val="none"/>
        </w:rPr>
        <w:t xml:space="preserve"> </w:t>
      </w:r>
      <w:proofErr w:type="spellStart"/>
      <w:r w:rsidRPr="00704637">
        <w:rPr>
          <w:rFonts w:ascii="Arial MT" w:eastAsia="Arial MT" w:hAnsi="Arial MT" w:cs="Arial MT"/>
          <w:kern w:val="0"/>
          <w:sz w:val="16"/>
          <w:szCs w:val="16"/>
          <w:lang w:val="fr-FR"/>
          <w14:ligatures w14:val="none"/>
        </w:rPr>
        <w:t>planifiéeetincluse</w:t>
      </w:r>
      <w:proofErr w:type="spellEnd"/>
      <w:r w:rsidRPr="00704637">
        <w:rPr>
          <w:rFonts w:ascii="Arial MT" w:eastAsia="Arial MT" w:hAnsi="Arial MT" w:cs="Arial MT"/>
          <w:kern w:val="0"/>
          <w:sz w:val="16"/>
          <w:szCs w:val="16"/>
          <w:lang w:val="fr-FR"/>
          <w14:ligatures w14:val="none"/>
        </w:rPr>
        <w:t xml:space="preserve"> </w:t>
      </w:r>
      <w:proofErr w:type="spellStart"/>
      <w:proofErr w:type="gramStart"/>
      <w:r w:rsidRPr="00704637">
        <w:rPr>
          <w:rFonts w:ascii="Arial MT" w:eastAsia="Arial MT" w:hAnsi="Arial MT" w:cs="Arial MT"/>
          <w:kern w:val="0"/>
          <w:sz w:val="16"/>
          <w:szCs w:val="16"/>
          <w:lang w:val="fr-FR"/>
          <w14:ligatures w14:val="none"/>
        </w:rPr>
        <w:t>danslebudget</w:t>
      </w:r>
      <w:proofErr w:type="spellEnd"/>
      <w:r w:rsidRPr="00704637">
        <w:rPr>
          <w:rFonts w:ascii="Arial MT" w:eastAsia="Arial MT" w:hAnsi="Arial MT" w:cs="Arial MT"/>
          <w:kern w:val="0"/>
          <w:sz w:val="16"/>
          <w:szCs w:val="16"/>
          <w:lang w:val="fr-FR"/>
          <w14:ligatures w14:val="none"/>
        </w:rPr>
        <w:t>(</w:t>
      </w:r>
      <w:proofErr w:type="gramEnd"/>
      <w:r w:rsidRPr="00704637">
        <w:rPr>
          <w:rFonts w:ascii="Arial MT" w:eastAsia="Arial MT" w:hAnsi="Arial MT" w:cs="Arial MT"/>
          <w:kern w:val="0"/>
          <w:sz w:val="16"/>
          <w:szCs w:val="16"/>
          <w:lang w:val="fr-FR"/>
          <w14:ligatures w14:val="none"/>
        </w:rPr>
        <w:t xml:space="preserve">partie2,Plan </w:t>
      </w:r>
      <w:proofErr w:type="spellStart"/>
      <w:r w:rsidRPr="00704637">
        <w:rPr>
          <w:rFonts w:ascii="Arial MT" w:eastAsia="Arial MT" w:hAnsi="Arial MT" w:cs="Arial MT"/>
          <w:kern w:val="0"/>
          <w:sz w:val="16"/>
          <w:szCs w:val="16"/>
          <w:lang w:val="fr-FR"/>
          <w14:ligatures w14:val="none"/>
        </w:rPr>
        <w:t>detravailetbudgetduprogramme</w:t>
      </w:r>
      <w:proofErr w:type="spellEnd"/>
      <w:r w:rsidRPr="00704637">
        <w:rPr>
          <w:rFonts w:ascii="Arial MT" w:eastAsia="Arial MT" w:hAnsi="Arial MT" w:cs="Arial MT"/>
          <w:kern w:val="0"/>
          <w:sz w:val="16"/>
          <w:szCs w:val="16"/>
          <w:lang w:val="fr-FR"/>
          <w14:ligatures w14:val="none"/>
        </w:rPr>
        <w:t>).</w:t>
      </w:r>
    </w:p>
    <w:p w14:paraId="4AF86820" w14:textId="77777777" w:rsidR="00704637" w:rsidRPr="00704637" w:rsidRDefault="00704637" w:rsidP="00704637">
      <w:pPr>
        <w:widowControl w:val="0"/>
        <w:autoSpaceDE w:val="0"/>
        <w:autoSpaceDN w:val="0"/>
        <w:spacing w:before="2" w:after="0" w:line="240" w:lineRule="auto"/>
        <w:ind w:left="560" w:right="555"/>
        <w:jc w:val="both"/>
        <w:rPr>
          <w:rFonts w:ascii="Arial MT" w:eastAsia="Arial MT" w:hAnsi="Arial MT" w:cs="Arial MT"/>
          <w:kern w:val="0"/>
          <w:sz w:val="16"/>
          <w:szCs w:val="16"/>
          <w:lang w:val="fr-FR"/>
          <w14:ligatures w14:val="none"/>
        </w:rPr>
      </w:pPr>
      <w:r w:rsidRPr="00704637">
        <w:rPr>
          <w:rFonts w:ascii="Arial MT" w:eastAsia="Arial MT" w:hAnsi="Arial MT" w:cs="Arial MT"/>
          <w:kern w:val="0"/>
          <w:sz w:val="16"/>
          <w:szCs w:val="16"/>
          <w:vertAlign w:val="superscript"/>
          <w:lang w:val="fr-FR"/>
          <w14:ligatures w14:val="none"/>
        </w:rPr>
        <w:t>2</w:t>
      </w:r>
      <w:proofErr w:type="gramStart"/>
      <w:r w:rsidRPr="00704637">
        <w:rPr>
          <w:rFonts w:ascii="Arial MT" w:eastAsia="Arial MT" w:hAnsi="Arial MT" w:cs="Arial MT"/>
          <w:kern w:val="0"/>
          <w:sz w:val="16"/>
          <w:szCs w:val="16"/>
          <w:lang w:val="fr-FR"/>
          <w14:ligatures w14:val="none"/>
        </w:rPr>
        <w:t>Enconsultationaveclebureaudel’UNICEFlorsdel’élaborationdudocumentdeprogramme,indiquericileOuput</w:t>
      </w:r>
      <w:proofErr w:type="gramEnd"/>
      <w:r w:rsidRPr="00704637">
        <w:rPr>
          <w:rFonts w:ascii="Arial MT" w:eastAsia="Arial MT" w:hAnsi="Arial MT" w:cs="Arial MT"/>
          <w:kern w:val="0"/>
          <w:sz w:val="16"/>
          <w:szCs w:val="16"/>
          <w:lang w:val="fr-FR"/>
          <w14:ligatures w14:val="none"/>
        </w:rPr>
        <w:t xml:space="preserve">(ancienIR)lepluspertinentfigurantdansleprogrammedepays(plusieurssontpossibles),assortiduou des indicateurs de performance correspondants directement tirés des documents officiels du programme de pays. Les résultats du </w:t>
      </w:r>
      <w:proofErr w:type="spellStart"/>
      <w:r w:rsidRPr="00704637">
        <w:rPr>
          <w:rFonts w:ascii="Arial MT" w:eastAsia="Arial MT" w:hAnsi="Arial MT" w:cs="Arial MT"/>
          <w:kern w:val="0"/>
          <w:sz w:val="16"/>
          <w:szCs w:val="16"/>
          <w:lang w:val="fr-FR"/>
          <w14:ligatures w14:val="none"/>
        </w:rPr>
        <w:t>ProDoc</w:t>
      </w:r>
      <w:proofErr w:type="spellEnd"/>
      <w:r w:rsidRPr="00704637">
        <w:rPr>
          <w:rFonts w:ascii="Arial MT" w:eastAsia="Arial MT" w:hAnsi="Arial MT" w:cs="Arial MT"/>
          <w:kern w:val="0"/>
          <w:sz w:val="16"/>
          <w:szCs w:val="16"/>
          <w:lang w:val="fr-FR"/>
          <w14:ligatures w14:val="none"/>
        </w:rPr>
        <w:t xml:space="preserve">, ainsi que les indicateurs pour mesurer ces résultats, doivent </w:t>
      </w:r>
      <w:proofErr w:type="spellStart"/>
      <w:r w:rsidRPr="00704637">
        <w:rPr>
          <w:rFonts w:ascii="Arial MT" w:eastAsia="Arial MT" w:hAnsi="Arial MT" w:cs="Arial MT"/>
          <w:kern w:val="0"/>
          <w:sz w:val="16"/>
          <w:szCs w:val="16"/>
          <w:lang w:val="fr-FR"/>
          <w14:ligatures w14:val="none"/>
        </w:rPr>
        <w:t>correspondreauxrésultatsetindicateursduPlan</w:t>
      </w:r>
      <w:proofErr w:type="spellEnd"/>
      <w:r w:rsidRPr="00704637">
        <w:rPr>
          <w:rFonts w:ascii="Arial MT" w:eastAsia="Arial MT" w:hAnsi="Arial MT" w:cs="Arial MT"/>
          <w:kern w:val="0"/>
          <w:sz w:val="16"/>
          <w:szCs w:val="16"/>
          <w:lang w:val="fr-FR"/>
          <w14:ligatures w14:val="none"/>
        </w:rPr>
        <w:t xml:space="preserve"> d’</w:t>
      </w:r>
      <w:proofErr w:type="spellStart"/>
      <w:r w:rsidRPr="00704637">
        <w:rPr>
          <w:rFonts w:ascii="Arial MT" w:eastAsia="Arial MT" w:hAnsi="Arial MT" w:cs="Arial MT"/>
          <w:kern w:val="0"/>
          <w:sz w:val="16"/>
          <w:szCs w:val="16"/>
          <w:lang w:val="fr-FR"/>
          <w14:ligatures w14:val="none"/>
        </w:rPr>
        <w:t>ActionduProgrammePaysUNICEF</w:t>
      </w:r>
      <w:proofErr w:type="spellEnd"/>
      <w:r w:rsidRPr="00704637">
        <w:rPr>
          <w:rFonts w:ascii="Arial MT" w:eastAsia="Arial MT" w:hAnsi="Arial MT" w:cs="Arial MT"/>
          <w:kern w:val="0"/>
          <w:sz w:val="16"/>
          <w:szCs w:val="16"/>
          <w:lang w:val="fr-FR"/>
          <w14:ligatures w14:val="none"/>
        </w:rPr>
        <w:t xml:space="preserve"> (CPAP</w:t>
      </w:r>
      <w:proofErr w:type="gramStart"/>
      <w:r w:rsidRPr="00704637">
        <w:rPr>
          <w:rFonts w:ascii="Arial MT" w:eastAsia="Arial MT" w:hAnsi="Arial MT" w:cs="Arial MT"/>
          <w:kern w:val="0"/>
          <w:sz w:val="16"/>
          <w:szCs w:val="16"/>
          <w:lang w:val="fr-FR"/>
          <w14:ligatures w14:val="none"/>
        </w:rPr>
        <w:t>),afin</w:t>
      </w:r>
      <w:proofErr w:type="gramEnd"/>
      <w:r w:rsidRPr="00704637">
        <w:rPr>
          <w:rFonts w:ascii="Arial MT" w:eastAsia="Arial MT" w:hAnsi="Arial MT" w:cs="Arial MT"/>
          <w:kern w:val="0"/>
          <w:sz w:val="16"/>
          <w:szCs w:val="16"/>
          <w:lang w:val="fr-FR"/>
          <w14:ligatures w14:val="none"/>
        </w:rPr>
        <w:t xml:space="preserve"> </w:t>
      </w:r>
      <w:proofErr w:type="spellStart"/>
      <w:r w:rsidRPr="00704637">
        <w:rPr>
          <w:rFonts w:ascii="Arial MT" w:eastAsia="Arial MT" w:hAnsi="Arial MT" w:cs="Arial MT"/>
          <w:kern w:val="0"/>
          <w:sz w:val="16"/>
          <w:szCs w:val="16"/>
          <w:lang w:val="fr-FR"/>
          <w14:ligatures w14:val="none"/>
        </w:rPr>
        <w:t>defacilitertouteconsolidationéventuelle</w:t>
      </w:r>
      <w:proofErr w:type="spellEnd"/>
      <w:r w:rsidRPr="00704637">
        <w:rPr>
          <w:rFonts w:ascii="Arial MT" w:eastAsia="Arial MT" w:hAnsi="Arial MT" w:cs="Arial MT"/>
          <w:kern w:val="0"/>
          <w:sz w:val="16"/>
          <w:szCs w:val="16"/>
          <w:lang w:val="fr-FR"/>
          <w14:ligatures w14:val="none"/>
        </w:rPr>
        <w:t>.</w:t>
      </w:r>
    </w:p>
    <w:p w14:paraId="36BF5DBB" w14:textId="77777777" w:rsidR="00704637" w:rsidRPr="00704637" w:rsidRDefault="00704637" w:rsidP="00704637">
      <w:pPr>
        <w:widowControl w:val="0"/>
        <w:autoSpaceDE w:val="0"/>
        <w:autoSpaceDN w:val="0"/>
        <w:spacing w:after="0" w:line="240" w:lineRule="auto"/>
        <w:jc w:val="both"/>
        <w:rPr>
          <w:rFonts w:ascii="Arial MT" w:eastAsia="Arial MT" w:hAnsi="Arial MT" w:cs="Arial MT"/>
          <w:kern w:val="0"/>
          <w:lang w:val="fr-FR"/>
          <w14:ligatures w14:val="none"/>
        </w:rPr>
        <w:sectPr w:rsidR="00704637" w:rsidRPr="00704637" w:rsidSect="00704637">
          <w:headerReference w:type="default" r:id="rId13"/>
          <w:pgSz w:w="16840" w:h="11910" w:orient="landscape"/>
          <w:pgMar w:top="0" w:right="160" w:bottom="280" w:left="160" w:header="0" w:footer="0" w:gutter="0"/>
          <w:cols w:space="720"/>
        </w:sectPr>
      </w:pPr>
    </w:p>
    <w:p w14:paraId="667B9B0F" w14:textId="77777777" w:rsidR="00704637" w:rsidRPr="00704637" w:rsidRDefault="00704637" w:rsidP="00704637">
      <w:pPr>
        <w:widowControl w:val="0"/>
        <w:autoSpaceDE w:val="0"/>
        <w:autoSpaceDN w:val="0"/>
        <w:spacing w:before="82" w:after="0" w:line="240" w:lineRule="auto"/>
        <w:ind w:left="100"/>
        <w:jc w:val="both"/>
        <w:rPr>
          <w:rFonts w:ascii="Arial" w:eastAsia="Arial MT" w:hAnsi="Arial" w:cs="Arial MT"/>
          <w:b/>
          <w:kern w:val="0"/>
          <w:sz w:val="20"/>
          <w:lang w:val="fr-FR"/>
          <w14:ligatures w14:val="none"/>
        </w:rPr>
      </w:pPr>
      <w:r w:rsidRPr="00704637">
        <w:rPr>
          <w:rFonts w:ascii="Arial" w:eastAsia="Arial MT" w:hAnsi="Arial" w:cs="Arial MT"/>
          <w:b/>
          <w:color w:val="FF0000"/>
          <w:kern w:val="0"/>
          <w:sz w:val="20"/>
          <w:lang w:val="fr-FR"/>
          <w14:ligatures w14:val="none"/>
        </w:rPr>
        <w:lastRenderedPageBreak/>
        <w:t>Important</w:t>
      </w:r>
      <w:proofErr w:type="gramStart"/>
      <w:r w:rsidRPr="00704637">
        <w:rPr>
          <w:rFonts w:ascii="Arial" w:eastAsia="Arial MT" w:hAnsi="Arial" w:cs="Arial MT"/>
          <w:b/>
          <w:color w:val="FF0000"/>
          <w:kern w:val="0"/>
          <w:sz w:val="20"/>
          <w:lang w:val="fr-FR"/>
          <w14:ligatures w14:val="none"/>
        </w:rPr>
        <w:t xml:space="preserve"> :Toute</w:t>
      </w:r>
      <w:proofErr w:type="gramEnd"/>
      <w:r w:rsidRPr="00704637">
        <w:rPr>
          <w:rFonts w:ascii="Arial" w:eastAsia="Arial MT" w:hAnsi="Arial" w:cs="Arial MT"/>
          <w:b/>
          <w:color w:val="FF0000"/>
          <w:kern w:val="0"/>
          <w:sz w:val="20"/>
          <w:lang w:val="fr-FR"/>
          <w14:ligatures w14:val="none"/>
        </w:rPr>
        <w:t xml:space="preserve"> activité HACT doit être insérée dans </w:t>
      </w:r>
      <w:proofErr w:type="spellStart"/>
      <w:r w:rsidRPr="00704637">
        <w:rPr>
          <w:rFonts w:ascii="Arial" w:eastAsia="Arial MT" w:hAnsi="Arial" w:cs="Arial MT"/>
          <w:b/>
          <w:color w:val="FF0000"/>
          <w:kern w:val="0"/>
          <w:sz w:val="20"/>
          <w:lang w:val="fr-FR"/>
          <w14:ligatures w14:val="none"/>
        </w:rPr>
        <w:t>eTools</w:t>
      </w:r>
      <w:proofErr w:type="spellEnd"/>
      <w:r w:rsidRPr="00704637">
        <w:rPr>
          <w:rFonts w:ascii="Arial" w:eastAsia="Arial MT" w:hAnsi="Arial" w:cs="Arial MT"/>
          <w:b/>
          <w:color w:val="FF0000"/>
          <w:kern w:val="0"/>
          <w:sz w:val="20"/>
          <w:lang w:val="fr-FR"/>
          <w14:ligatures w14:val="none"/>
        </w:rPr>
        <w:t xml:space="preserve"> immédiatement après validation du </w:t>
      </w:r>
      <w:proofErr w:type="spellStart"/>
      <w:r w:rsidRPr="00704637">
        <w:rPr>
          <w:rFonts w:ascii="Arial" w:eastAsia="Arial MT" w:hAnsi="Arial" w:cs="Arial MT"/>
          <w:b/>
          <w:color w:val="FF0000"/>
          <w:kern w:val="0"/>
          <w:sz w:val="20"/>
          <w:lang w:val="fr-FR"/>
          <w14:ligatures w14:val="none"/>
        </w:rPr>
        <w:t>ProDoc</w:t>
      </w:r>
      <w:proofErr w:type="spellEnd"/>
    </w:p>
    <w:tbl>
      <w:tblPr>
        <w:tblW w:w="0" w:type="auto"/>
        <w:tblInd w:w="107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"/>
        <w:gridCol w:w="1876"/>
        <w:gridCol w:w="1743"/>
        <w:gridCol w:w="1126"/>
        <w:gridCol w:w="5152"/>
      </w:tblGrid>
      <w:tr w:rsidR="00704637" w:rsidRPr="00304691" w14:paraId="7A16E25C" w14:textId="77777777" w:rsidTr="0022378C">
        <w:trPr>
          <w:trHeight w:val="264"/>
        </w:trPr>
        <w:tc>
          <w:tcPr>
            <w:tcW w:w="286" w:type="dxa"/>
            <w:vMerge w:val="restart"/>
            <w:tcBorders>
              <w:left w:val="nil"/>
              <w:bottom w:val="nil"/>
              <w:right w:val="double" w:sz="2" w:space="0" w:color="B8CCE3"/>
            </w:tcBorders>
            <w:shd w:val="clear" w:color="auto" w:fill="auto"/>
          </w:tcPr>
          <w:p w14:paraId="2EF87D45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8"/>
                <w:lang w:val="fr-FR"/>
                <w14:ligatures w14:val="none"/>
              </w:rPr>
            </w:pPr>
          </w:p>
        </w:tc>
        <w:tc>
          <w:tcPr>
            <w:tcW w:w="9897" w:type="dxa"/>
            <w:gridSpan w:val="4"/>
            <w:tcBorders>
              <w:top w:val="thickThinMediumGap" w:sz="9" w:space="0" w:color="FF0000"/>
              <w:left w:val="double" w:sz="2" w:space="0" w:color="B8CCE3"/>
              <w:bottom w:val="nil"/>
              <w:right w:val="double" w:sz="2" w:space="0" w:color="5C6671"/>
            </w:tcBorders>
            <w:shd w:val="clear" w:color="auto" w:fill="001F5F"/>
          </w:tcPr>
          <w:p w14:paraId="0DEA8C59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29" w:after="0" w:line="216" w:lineRule="exact"/>
              <w:ind w:left="29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color w:val="FFFFFF"/>
                <w:kern w:val="0"/>
                <w:sz w:val="20"/>
                <w:lang w:val="fr-FR"/>
                <w14:ligatures w14:val="none"/>
              </w:rPr>
              <w:t>3.HACT Évaluation du partenaire (</w:t>
            </w:r>
            <w:proofErr w:type="spellStart"/>
            <w:r w:rsidRPr="00704637">
              <w:rPr>
                <w:rFonts w:ascii="Arial MT" w:eastAsia="Arial MT" w:hAnsi="Arial MT" w:cs="Arial MT"/>
                <w:color w:val="FFFFFF"/>
                <w:kern w:val="0"/>
                <w:sz w:val="20"/>
                <w:lang w:val="fr-FR"/>
                <w14:ligatures w14:val="none"/>
              </w:rPr>
              <w:t>àrempliravecl’UNICEFdanslecadredelafinalisationdudocumentde</w:t>
            </w:r>
            <w:proofErr w:type="spellEnd"/>
          </w:p>
        </w:tc>
      </w:tr>
      <w:tr w:rsidR="00704637" w:rsidRPr="00704637" w14:paraId="22100751" w14:textId="77777777" w:rsidTr="0022378C">
        <w:trPr>
          <w:trHeight w:val="257"/>
        </w:trPr>
        <w:tc>
          <w:tcPr>
            <w:tcW w:w="286" w:type="dxa"/>
            <w:vMerge/>
            <w:tcBorders>
              <w:top w:val="nil"/>
              <w:left w:val="nil"/>
              <w:bottom w:val="nil"/>
              <w:right w:val="double" w:sz="2" w:space="0" w:color="B8CCE3"/>
            </w:tcBorders>
            <w:shd w:val="clear" w:color="auto" w:fill="auto"/>
          </w:tcPr>
          <w:p w14:paraId="5AF6CDD2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  <w:tc>
          <w:tcPr>
            <w:tcW w:w="9897" w:type="dxa"/>
            <w:gridSpan w:val="4"/>
            <w:tcBorders>
              <w:top w:val="nil"/>
              <w:left w:val="double" w:sz="2" w:space="0" w:color="B8CCE3"/>
              <w:bottom w:val="double" w:sz="2" w:space="0" w:color="5C6671"/>
              <w:right w:val="double" w:sz="2" w:space="0" w:color="5C6671"/>
            </w:tcBorders>
            <w:shd w:val="clear" w:color="auto" w:fill="001F5F"/>
          </w:tcPr>
          <w:p w14:paraId="4942C86E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25" w:lineRule="exact"/>
              <w:ind w:left="29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proofErr w:type="gramStart"/>
            <w:r w:rsidRPr="00704637">
              <w:rPr>
                <w:rFonts w:ascii="Arial MT" w:eastAsia="Arial MT" w:hAnsi="Arial MT" w:cs="Arial MT"/>
                <w:color w:val="FFFFFF"/>
                <w:kern w:val="0"/>
                <w:sz w:val="20"/>
                <w:lang w:val="fr-FR"/>
                <w14:ligatures w14:val="none"/>
              </w:rPr>
              <w:t>programme</w:t>
            </w:r>
            <w:proofErr w:type="gramEnd"/>
            <w:r w:rsidRPr="00704637">
              <w:rPr>
                <w:rFonts w:ascii="Arial MT" w:eastAsia="Arial MT" w:hAnsi="Arial MT" w:cs="Arial MT"/>
                <w:color w:val="FFFFFF"/>
                <w:kern w:val="0"/>
                <w:sz w:val="20"/>
                <w:lang w:val="fr-FR"/>
                <w14:ligatures w14:val="none"/>
              </w:rPr>
              <w:t>)</w:t>
            </w:r>
          </w:p>
        </w:tc>
      </w:tr>
      <w:tr w:rsidR="00704637" w:rsidRPr="00704637" w14:paraId="6D98225A" w14:textId="77777777" w:rsidTr="0022378C">
        <w:trPr>
          <w:trHeight w:val="263"/>
        </w:trPr>
        <w:tc>
          <w:tcPr>
            <w:tcW w:w="286" w:type="dxa"/>
            <w:vMerge/>
            <w:tcBorders>
              <w:top w:val="nil"/>
              <w:left w:val="nil"/>
              <w:bottom w:val="nil"/>
              <w:right w:val="double" w:sz="2" w:space="0" w:color="B8CCE3"/>
            </w:tcBorders>
            <w:shd w:val="clear" w:color="auto" w:fill="auto"/>
          </w:tcPr>
          <w:p w14:paraId="5BF582B8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  <w:tc>
          <w:tcPr>
            <w:tcW w:w="9897" w:type="dxa"/>
            <w:gridSpan w:val="4"/>
            <w:tcBorders>
              <w:top w:val="double" w:sz="2" w:space="0" w:color="5C6671"/>
              <w:left w:val="double" w:sz="2" w:space="0" w:color="B8CCE3"/>
              <w:bottom w:val="nil"/>
              <w:right w:val="double" w:sz="2" w:space="0" w:color="5C6671"/>
            </w:tcBorders>
            <w:shd w:val="clear" w:color="auto" w:fill="D9D9D9"/>
          </w:tcPr>
          <w:p w14:paraId="74A4B3F1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28" w:after="0" w:line="216" w:lineRule="exact"/>
              <w:ind w:left="29"/>
              <w:rPr>
                <w:rFonts w:ascii="Arial" w:eastAsia="Arial MT" w:hAnsi="Arial" w:cs="Arial MT"/>
                <w:i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4.1</w:t>
            </w:r>
            <w:proofErr w:type="gramStart"/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Recommandationsmajeurespourlepartenaireimpliquantl’actiond’UNICEF(</w:t>
            </w:r>
            <w:proofErr w:type="gramEnd"/>
            <w:r w:rsidRPr="00704637">
              <w:rPr>
                <w:rFonts w:ascii="Arial" w:eastAsia="Arial MT" w:hAnsi="Arial" w:cs="Arial MT"/>
                <w:i/>
                <w:kern w:val="0"/>
                <w:sz w:val="20"/>
                <w:lang w:val="fr-FR"/>
                <w14:ligatures w14:val="none"/>
              </w:rPr>
              <w:t>sourcespossibles:rapports</w:t>
            </w:r>
          </w:p>
        </w:tc>
      </w:tr>
      <w:tr w:rsidR="00704637" w:rsidRPr="00704637" w14:paraId="32AEFEA5" w14:textId="77777777" w:rsidTr="0022378C">
        <w:trPr>
          <w:trHeight w:val="260"/>
        </w:trPr>
        <w:tc>
          <w:tcPr>
            <w:tcW w:w="286" w:type="dxa"/>
            <w:vMerge/>
            <w:tcBorders>
              <w:top w:val="nil"/>
              <w:left w:val="nil"/>
              <w:bottom w:val="nil"/>
              <w:right w:val="double" w:sz="2" w:space="0" w:color="B8CCE3"/>
            </w:tcBorders>
            <w:shd w:val="clear" w:color="auto" w:fill="auto"/>
          </w:tcPr>
          <w:p w14:paraId="006AD601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  <w:tc>
          <w:tcPr>
            <w:tcW w:w="9897" w:type="dxa"/>
            <w:gridSpan w:val="4"/>
            <w:tcBorders>
              <w:top w:val="nil"/>
              <w:left w:val="double" w:sz="2" w:space="0" w:color="B8CCE3"/>
              <w:bottom w:val="double" w:sz="2" w:space="0" w:color="5C6671"/>
              <w:right w:val="double" w:sz="2" w:space="0" w:color="5C6671"/>
            </w:tcBorders>
            <w:shd w:val="clear" w:color="auto" w:fill="D9D9D9"/>
          </w:tcPr>
          <w:p w14:paraId="1DA088DB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25" w:lineRule="exact"/>
              <w:ind w:left="29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proofErr w:type="spellStart"/>
            <w:proofErr w:type="gramStart"/>
            <w:r w:rsidRPr="00704637">
              <w:rPr>
                <w:rFonts w:ascii="Arial" w:eastAsia="Arial MT" w:hAnsi="Arial" w:cs="Arial MT"/>
                <w:i/>
                <w:kern w:val="0"/>
                <w:sz w:val="20"/>
                <w:lang w:val="fr-FR"/>
                <w14:ligatures w14:val="none"/>
              </w:rPr>
              <w:t>deMicro</w:t>
            </w:r>
            <w:proofErr w:type="gramEnd"/>
            <w:r w:rsidRPr="00704637">
              <w:rPr>
                <w:rFonts w:ascii="Arial" w:eastAsia="Arial MT" w:hAnsi="Arial" w:cs="Arial MT"/>
                <w:i/>
                <w:kern w:val="0"/>
                <w:sz w:val="20"/>
                <w:lang w:val="fr-FR"/>
                <w14:ligatures w14:val="none"/>
              </w:rPr>
              <w:t>-Evaluation,d’audit,deSpotcheck,deVisiteProgrammatique</w:t>
            </w:r>
            <w:proofErr w:type="spellEnd"/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)</w:t>
            </w:r>
          </w:p>
        </w:tc>
      </w:tr>
      <w:tr w:rsidR="00704637" w:rsidRPr="00704637" w14:paraId="6D7802AE" w14:textId="77777777" w:rsidTr="0022378C">
        <w:trPr>
          <w:trHeight w:val="470"/>
        </w:trPr>
        <w:tc>
          <w:tcPr>
            <w:tcW w:w="286" w:type="dxa"/>
            <w:vMerge/>
            <w:tcBorders>
              <w:top w:val="nil"/>
              <w:left w:val="nil"/>
              <w:bottom w:val="nil"/>
              <w:right w:val="double" w:sz="2" w:space="0" w:color="B8CCE3"/>
            </w:tcBorders>
            <w:shd w:val="clear" w:color="auto" w:fill="auto"/>
          </w:tcPr>
          <w:p w14:paraId="7E6BD10C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  <w:tc>
          <w:tcPr>
            <w:tcW w:w="9897" w:type="dxa"/>
            <w:gridSpan w:val="4"/>
            <w:tcBorders>
              <w:top w:val="double" w:sz="2" w:space="0" w:color="5C6671"/>
              <w:left w:val="double" w:sz="2" w:space="0" w:color="B8CCE3"/>
              <w:bottom w:val="double" w:sz="2" w:space="0" w:color="5C6671"/>
              <w:right w:val="double" w:sz="2" w:space="0" w:color="5C6671"/>
            </w:tcBorders>
            <w:shd w:val="clear" w:color="auto" w:fill="auto"/>
          </w:tcPr>
          <w:p w14:paraId="093FBE66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28" w:after="0" w:line="240" w:lineRule="auto"/>
              <w:ind w:left="390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w w:val="99"/>
                <w:kern w:val="0"/>
                <w:sz w:val="20"/>
                <w:lang w:val="fr-FR"/>
                <w14:ligatures w14:val="none"/>
              </w:rPr>
              <w:t>-</w:t>
            </w:r>
          </w:p>
        </w:tc>
      </w:tr>
      <w:tr w:rsidR="00704637" w:rsidRPr="00704637" w14:paraId="288EB2BA" w14:textId="77777777" w:rsidTr="0022378C">
        <w:trPr>
          <w:trHeight w:val="263"/>
        </w:trPr>
        <w:tc>
          <w:tcPr>
            <w:tcW w:w="286" w:type="dxa"/>
            <w:vMerge/>
            <w:tcBorders>
              <w:top w:val="nil"/>
              <w:left w:val="nil"/>
              <w:bottom w:val="nil"/>
              <w:right w:val="double" w:sz="2" w:space="0" w:color="B8CCE3"/>
            </w:tcBorders>
            <w:shd w:val="clear" w:color="auto" w:fill="auto"/>
          </w:tcPr>
          <w:p w14:paraId="300BACD2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  <w:tc>
          <w:tcPr>
            <w:tcW w:w="1876" w:type="dxa"/>
            <w:tcBorders>
              <w:top w:val="double" w:sz="2" w:space="0" w:color="5C6671"/>
              <w:left w:val="double" w:sz="2" w:space="0" w:color="B8CCE3"/>
              <w:bottom w:val="nil"/>
              <w:right w:val="double" w:sz="2" w:space="0" w:color="5C6671"/>
            </w:tcBorders>
            <w:shd w:val="clear" w:color="auto" w:fill="D9D9D9"/>
          </w:tcPr>
          <w:p w14:paraId="4AF1C570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28" w:after="0" w:line="216" w:lineRule="exact"/>
              <w:ind w:left="29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4.2Micro-</w:t>
            </w:r>
          </w:p>
        </w:tc>
        <w:tc>
          <w:tcPr>
            <w:tcW w:w="1743" w:type="dxa"/>
            <w:tcBorders>
              <w:top w:val="double" w:sz="2" w:space="0" w:color="5C6671"/>
              <w:left w:val="double" w:sz="2" w:space="0" w:color="5C6671"/>
              <w:bottom w:val="nil"/>
              <w:right w:val="double" w:sz="2" w:space="0" w:color="5C6671"/>
            </w:tcBorders>
            <w:shd w:val="clear" w:color="auto" w:fill="D9D9D9"/>
          </w:tcPr>
          <w:p w14:paraId="383028AA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28" w:after="0" w:line="216" w:lineRule="exact"/>
              <w:ind w:left="31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Date prévue, ou</w:t>
            </w:r>
          </w:p>
        </w:tc>
        <w:tc>
          <w:tcPr>
            <w:tcW w:w="6278" w:type="dxa"/>
            <w:gridSpan w:val="2"/>
            <w:tcBorders>
              <w:top w:val="double" w:sz="2" w:space="0" w:color="5C6671"/>
              <w:left w:val="double" w:sz="2" w:space="0" w:color="5C6671"/>
              <w:bottom w:val="nil"/>
              <w:right w:val="double" w:sz="2" w:space="0" w:color="5C6671"/>
            </w:tcBorders>
            <w:shd w:val="clear" w:color="auto" w:fill="auto"/>
          </w:tcPr>
          <w:p w14:paraId="2A94C678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28" w:after="0" w:line="216" w:lineRule="exact"/>
              <w:ind w:left="31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Non évalué</w:t>
            </w:r>
          </w:p>
        </w:tc>
      </w:tr>
      <w:tr w:rsidR="00704637" w:rsidRPr="00704637" w14:paraId="346CFE80" w14:textId="77777777" w:rsidTr="0022378C">
        <w:trPr>
          <w:trHeight w:val="230"/>
        </w:trPr>
        <w:tc>
          <w:tcPr>
            <w:tcW w:w="286" w:type="dxa"/>
            <w:vMerge/>
            <w:tcBorders>
              <w:top w:val="nil"/>
              <w:left w:val="nil"/>
              <w:bottom w:val="nil"/>
              <w:right w:val="double" w:sz="2" w:space="0" w:color="B8CCE3"/>
            </w:tcBorders>
            <w:shd w:val="clear" w:color="auto" w:fill="auto"/>
          </w:tcPr>
          <w:p w14:paraId="056B47D7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  <w:tc>
          <w:tcPr>
            <w:tcW w:w="1876" w:type="dxa"/>
            <w:tcBorders>
              <w:top w:val="nil"/>
              <w:left w:val="double" w:sz="2" w:space="0" w:color="B8CCE3"/>
              <w:bottom w:val="nil"/>
              <w:right w:val="double" w:sz="2" w:space="0" w:color="5C6671"/>
            </w:tcBorders>
            <w:shd w:val="clear" w:color="auto" w:fill="D9D9D9"/>
          </w:tcPr>
          <w:p w14:paraId="7FAFB468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10" w:lineRule="exact"/>
              <w:ind w:left="29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Évaluation de la</w:t>
            </w:r>
          </w:p>
        </w:tc>
        <w:tc>
          <w:tcPr>
            <w:tcW w:w="1743" w:type="dxa"/>
            <w:tcBorders>
              <w:top w:val="nil"/>
              <w:left w:val="double" w:sz="2" w:space="0" w:color="5C6671"/>
              <w:bottom w:val="nil"/>
              <w:right w:val="double" w:sz="2" w:space="0" w:color="5C6671"/>
            </w:tcBorders>
            <w:shd w:val="clear" w:color="auto" w:fill="D9D9D9"/>
          </w:tcPr>
          <w:p w14:paraId="12A8E78E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10" w:lineRule="exact"/>
              <w:ind w:left="31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proofErr w:type="gramStart"/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exécuté</w:t>
            </w:r>
            <w:proofErr w:type="gramEnd"/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 xml:space="preserve"> (si déjà</w:t>
            </w:r>
          </w:p>
        </w:tc>
        <w:tc>
          <w:tcPr>
            <w:tcW w:w="6278" w:type="dxa"/>
            <w:gridSpan w:val="2"/>
            <w:tcBorders>
              <w:top w:val="nil"/>
              <w:left w:val="double" w:sz="2" w:space="0" w:color="5C6671"/>
              <w:bottom w:val="nil"/>
              <w:right w:val="double" w:sz="2" w:space="0" w:color="5C6671"/>
            </w:tcBorders>
            <w:shd w:val="clear" w:color="auto" w:fill="auto"/>
          </w:tcPr>
          <w:p w14:paraId="74C7EA1B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6"/>
                <w:lang w:val="fr-FR"/>
                <w14:ligatures w14:val="none"/>
              </w:rPr>
            </w:pPr>
          </w:p>
        </w:tc>
      </w:tr>
      <w:tr w:rsidR="00704637" w:rsidRPr="00704637" w14:paraId="3AF60826" w14:textId="77777777" w:rsidTr="0022378C">
        <w:trPr>
          <w:trHeight w:val="230"/>
        </w:trPr>
        <w:tc>
          <w:tcPr>
            <w:tcW w:w="286" w:type="dxa"/>
            <w:vMerge/>
            <w:tcBorders>
              <w:top w:val="nil"/>
              <w:left w:val="nil"/>
              <w:bottom w:val="nil"/>
              <w:right w:val="double" w:sz="2" w:space="0" w:color="B8CCE3"/>
            </w:tcBorders>
            <w:shd w:val="clear" w:color="auto" w:fill="auto"/>
          </w:tcPr>
          <w:p w14:paraId="546C5588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  <w:tc>
          <w:tcPr>
            <w:tcW w:w="1876" w:type="dxa"/>
            <w:tcBorders>
              <w:top w:val="nil"/>
              <w:left w:val="double" w:sz="2" w:space="0" w:color="B8CCE3"/>
              <w:bottom w:val="nil"/>
              <w:right w:val="double" w:sz="2" w:space="0" w:color="5C6671"/>
            </w:tcBorders>
            <w:shd w:val="clear" w:color="auto" w:fill="D9D9D9"/>
          </w:tcPr>
          <w:p w14:paraId="5B1A24DC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10" w:lineRule="exact"/>
              <w:ind w:left="29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Gestion financière</w:t>
            </w:r>
          </w:p>
        </w:tc>
        <w:tc>
          <w:tcPr>
            <w:tcW w:w="1743" w:type="dxa"/>
            <w:vMerge w:val="restart"/>
            <w:tcBorders>
              <w:top w:val="nil"/>
              <w:left w:val="double" w:sz="2" w:space="0" w:color="5C6671"/>
              <w:bottom w:val="nil"/>
              <w:right w:val="double" w:sz="2" w:space="0" w:color="5C6671"/>
            </w:tcBorders>
            <w:shd w:val="clear" w:color="auto" w:fill="D9D9D9"/>
          </w:tcPr>
          <w:p w14:paraId="1504FFB0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11" w:lineRule="exact"/>
              <w:ind w:left="31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proofErr w:type="gramStart"/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fait</w:t>
            </w:r>
            <w:proofErr w:type="gramEnd"/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)</w:t>
            </w:r>
          </w:p>
        </w:tc>
        <w:tc>
          <w:tcPr>
            <w:tcW w:w="6278" w:type="dxa"/>
            <w:gridSpan w:val="2"/>
            <w:vMerge w:val="restart"/>
            <w:tcBorders>
              <w:top w:val="nil"/>
              <w:left w:val="double" w:sz="2" w:space="0" w:color="5C6671"/>
              <w:bottom w:val="nil"/>
              <w:right w:val="double" w:sz="2" w:space="0" w:color="5C6671"/>
            </w:tcBorders>
            <w:shd w:val="clear" w:color="auto" w:fill="auto"/>
          </w:tcPr>
          <w:p w14:paraId="7BD1CEC3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6"/>
                <w:lang w:val="fr-FR"/>
                <w14:ligatures w14:val="none"/>
              </w:rPr>
            </w:pPr>
          </w:p>
        </w:tc>
      </w:tr>
      <w:tr w:rsidR="00704637" w:rsidRPr="00704637" w14:paraId="2C8EC22B" w14:textId="77777777" w:rsidTr="0022378C">
        <w:trPr>
          <w:trHeight w:val="27"/>
        </w:trPr>
        <w:tc>
          <w:tcPr>
            <w:tcW w:w="286" w:type="dxa"/>
            <w:vMerge/>
            <w:tcBorders>
              <w:top w:val="nil"/>
              <w:left w:val="nil"/>
              <w:bottom w:val="nil"/>
              <w:right w:val="double" w:sz="2" w:space="0" w:color="B8CCE3"/>
            </w:tcBorders>
            <w:shd w:val="clear" w:color="auto" w:fill="auto"/>
          </w:tcPr>
          <w:p w14:paraId="0BA376A5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  <w:tc>
          <w:tcPr>
            <w:tcW w:w="1876" w:type="dxa"/>
            <w:vMerge w:val="restart"/>
            <w:tcBorders>
              <w:top w:val="nil"/>
              <w:left w:val="double" w:sz="2" w:space="0" w:color="B8CCE3"/>
              <w:bottom w:val="double" w:sz="2" w:space="0" w:color="5C6671"/>
              <w:right w:val="double" w:sz="2" w:space="0" w:color="5C6671"/>
            </w:tcBorders>
            <w:shd w:val="clear" w:color="auto" w:fill="D9D9D9"/>
          </w:tcPr>
          <w:p w14:paraId="190B4D71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25" w:lineRule="exact"/>
              <w:ind w:left="29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(</w:t>
            </w:r>
            <w:proofErr w:type="gramStart"/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si</w:t>
            </w:r>
            <w:proofErr w:type="gramEnd"/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 xml:space="preserve"> applicable</w:t>
            </w:r>
            <w:r w:rsidRPr="00704637">
              <w:rPr>
                <w:rFonts w:ascii="Arial MT" w:eastAsia="Arial MT" w:hAnsi="Arial MT" w:cs="Arial MT"/>
                <w:kern w:val="0"/>
                <w:position w:val="6"/>
                <w:sz w:val="13"/>
                <w:lang w:val="fr-FR"/>
                <w14:ligatures w14:val="none"/>
              </w:rPr>
              <w:t>3</w:t>
            </w: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)</w:t>
            </w:r>
          </w:p>
        </w:tc>
        <w:tc>
          <w:tcPr>
            <w:tcW w:w="1743" w:type="dxa"/>
            <w:vMerge/>
            <w:tcBorders>
              <w:top w:val="nil"/>
              <w:left w:val="double" w:sz="2" w:space="0" w:color="5C6671"/>
              <w:bottom w:val="nil"/>
              <w:right w:val="double" w:sz="2" w:space="0" w:color="5C6671"/>
            </w:tcBorders>
            <w:shd w:val="clear" w:color="auto" w:fill="D9D9D9"/>
          </w:tcPr>
          <w:p w14:paraId="61A6B60D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  <w:tc>
          <w:tcPr>
            <w:tcW w:w="6278" w:type="dxa"/>
            <w:gridSpan w:val="2"/>
            <w:vMerge/>
            <w:tcBorders>
              <w:top w:val="nil"/>
              <w:left w:val="double" w:sz="2" w:space="0" w:color="5C6671"/>
              <w:bottom w:val="nil"/>
              <w:right w:val="double" w:sz="2" w:space="0" w:color="5C6671"/>
            </w:tcBorders>
            <w:shd w:val="clear" w:color="auto" w:fill="auto"/>
          </w:tcPr>
          <w:p w14:paraId="53A2EDEF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</w:tr>
      <w:tr w:rsidR="00704637" w:rsidRPr="00304691" w14:paraId="630D2126" w14:textId="77777777" w:rsidTr="0022378C">
        <w:trPr>
          <w:trHeight w:val="293"/>
        </w:trPr>
        <w:tc>
          <w:tcPr>
            <w:tcW w:w="286" w:type="dxa"/>
            <w:vMerge/>
            <w:tcBorders>
              <w:top w:val="nil"/>
              <w:left w:val="nil"/>
              <w:bottom w:val="nil"/>
              <w:right w:val="double" w:sz="2" w:space="0" w:color="B8CCE3"/>
            </w:tcBorders>
            <w:shd w:val="clear" w:color="auto" w:fill="auto"/>
          </w:tcPr>
          <w:p w14:paraId="7BBBA503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  <w:tc>
          <w:tcPr>
            <w:tcW w:w="1876" w:type="dxa"/>
            <w:vMerge/>
            <w:tcBorders>
              <w:top w:val="nil"/>
              <w:left w:val="double" w:sz="2" w:space="0" w:color="B8CCE3"/>
              <w:bottom w:val="double" w:sz="2" w:space="0" w:color="5C6671"/>
              <w:right w:val="double" w:sz="2" w:space="0" w:color="5C6671"/>
            </w:tcBorders>
            <w:shd w:val="clear" w:color="auto" w:fill="D9D9D9"/>
          </w:tcPr>
          <w:p w14:paraId="68B66989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  <w:tc>
          <w:tcPr>
            <w:tcW w:w="1743" w:type="dxa"/>
            <w:tcBorders>
              <w:top w:val="double" w:sz="2" w:space="0" w:color="5C6671"/>
              <w:left w:val="double" w:sz="2" w:space="0" w:color="5C6671"/>
              <w:bottom w:val="double" w:sz="2" w:space="0" w:color="5C6671"/>
              <w:right w:val="double" w:sz="2" w:space="0" w:color="5C6671"/>
            </w:tcBorders>
            <w:shd w:val="clear" w:color="auto" w:fill="D9D9D9"/>
          </w:tcPr>
          <w:p w14:paraId="38FB99F1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1"/>
              <w:rPr>
                <w:rFonts w:ascii="Arial MT" w:eastAsia="Arial MT" w:hAnsi="Arial MT" w:cs="Arial MT"/>
                <w:kern w:val="0"/>
                <w:sz w:val="13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Niveau de risque</w:t>
            </w:r>
            <w:r w:rsidRPr="00704637">
              <w:rPr>
                <w:rFonts w:ascii="Arial MT" w:eastAsia="Arial MT" w:hAnsi="Arial MT" w:cs="Arial MT"/>
                <w:kern w:val="0"/>
                <w:position w:val="6"/>
                <w:sz w:val="13"/>
                <w:lang w:val="fr-FR"/>
                <w14:ligatures w14:val="none"/>
              </w:rPr>
              <w:t>4</w:t>
            </w:r>
          </w:p>
        </w:tc>
        <w:tc>
          <w:tcPr>
            <w:tcW w:w="6278" w:type="dxa"/>
            <w:gridSpan w:val="2"/>
            <w:tcBorders>
              <w:top w:val="double" w:sz="2" w:space="0" w:color="5C6671"/>
              <w:left w:val="double" w:sz="2" w:space="0" w:color="5C6671"/>
              <w:bottom w:val="double" w:sz="2" w:space="0" w:color="5C6671"/>
              <w:right w:val="double" w:sz="2" w:space="0" w:color="5C6671"/>
            </w:tcBorders>
            <w:shd w:val="clear" w:color="auto" w:fill="auto"/>
          </w:tcPr>
          <w:p w14:paraId="274D7EFB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1"/>
              <w:rPr>
                <w:rFonts w:ascii="Arial" w:eastAsia="Arial MT" w:hAnsi="Arial" w:cs="Arial MT"/>
                <w:b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Faible/modéré/significatif/élevé/</w:t>
            </w:r>
            <w:r w:rsidRPr="00704637">
              <w:rPr>
                <w:rFonts w:ascii="Arial" w:eastAsia="Arial MT" w:hAnsi="Arial" w:cs="Arial MT"/>
                <w:b/>
                <w:kern w:val="0"/>
                <w:sz w:val="20"/>
                <w:lang w:val="fr-FR"/>
                <w14:ligatures w14:val="none"/>
              </w:rPr>
              <w:t>non évalué</w:t>
            </w:r>
          </w:p>
        </w:tc>
      </w:tr>
      <w:tr w:rsidR="00704637" w:rsidRPr="00704637" w14:paraId="3BA9A460" w14:textId="77777777" w:rsidTr="0022378C">
        <w:trPr>
          <w:trHeight w:val="241"/>
        </w:trPr>
        <w:tc>
          <w:tcPr>
            <w:tcW w:w="286" w:type="dxa"/>
            <w:vMerge/>
            <w:tcBorders>
              <w:top w:val="nil"/>
              <w:left w:val="nil"/>
              <w:bottom w:val="nil"/>
              <w:right w:val="double" w:sz="2" w:space="0" w:color="B8CCE3"/>
            </w:tcBorders>
            <w:shd w:val="clear" w:color="auto" w:fill="auto"/>
          </w:tcPr>
          <w:p w14:paraId="09BD90F7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  <w:tc>
          <w:tcPr>
            <w:tcW w:w="1876" w:type="dxa"/>
            <w:tcBorders>
              <w:top w:val="double" w:sz="2" w:space="0" w:color="5C6671"/>
              <w:left w:val="double" w:sz="2" w:space="0" w:color="B8CCE3"/>
              <w:bottom w:val="nil"/>
              <w:right w:val="double" w:sz="2" w:space="0" w:color="5C6671"/>
            </w:tcBorders>
            <w:shd w:val="clear" w:color="auto" w:fill="D9D9D9"/>
          </w:tcPr>
          <w:p w14:paraId="486F0542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28" w:after="0" w:line="193" w:lineRule="exact"/>
              <w:ind w:left="29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4.3Activités</w:t>
            </w:r>
          </w:p>
        </w:tc>
        <w:tc>
          <w:tcPr>
            <w:tcW w:w="1743" w:type="dxa"/>
            <w:vMerge w:val="restart"/>
            <w:tcBorders>
              <w:top w:val="double" w:sz="2" w:space="0" w:color="5C6671"/>
              <w:left w:val="double" w:sz="2" w:space="0" w:color="5C6671"/>
              <w:bottom w:val="double" w:sz="2" w:space="0" w:color="5C6671"/>
              <w:right w:val="double" w:sz="2" w:space="0" w:color="5C6671"/>
            </w:tcBorders>
            <w:shd w:val="clear" w:color="auto" w:fill="D9D9D9"/>
          </w:tcPr>
          <w:p w14:paraId="66299149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28" w:after="0" w:line="240" w:lineRule="auto"/>
              <w:ind w:left="31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Type</w:t>
            </w:r>
          </w:p>
        </w:tc>
        <w:tc>
          <w:tcPr>
            <w:tcW w:w="1126" w:type="dxa"/>
            <w:vMerge w:val="restart"/>
            <w:tcBorders>
              <w:top w:val="double" w:sz="2" w:space="0" w:color="5C6671"/>
              <w:left w:val="double" w:sz="2" w:space="0" w:color="5C6671"/>
              <w:bottom w:val="double" w:sz="2" w:space="0" w:color="5C6671"/>
              <w:right w:val="double" w:sz="2" w:space="0" w:color="5C6671"/>
            </w:tcBorders>
            <w:shd w:val="clear" w:color="auto" w:fill="D9D9D9"/>
          </w:tcPr>
          <w:p w14:paraId="63B79554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28" w:after="0" w:line="240" w:lineRule="auto"/>
              <w:ind w:left="31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Nombre</w:t>
            </w:r>
          </w:p>
        </w:tc>
        <w:tc>
          <w:tcPr>
            <w:tcW w:w="5152" w:type="dxa"/>
            <w:vMerge w:val="restart"/>
            <w:tcBorders>
              <w:top w:val="double" w:sz="2" w:space="0" w:color="5C6671"/>
              <w:left w:val="double" w:sz="2" w:space="0" w:color="5C6671"/>
              <w:bottom w:val="double" w:sz="2" w:space="0" w:color="5C6671"/>
              <w:right w:val="double" w:sz="2" w:space="0" w:color="5C6671"/>
            </w:tcBorders>
            <w:shd w:val="clear" w:color="auto" w:fill="D9D9D9"/>
          </w:tcPr>
          <w:p w14:paraId="14E8A25E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28" w:after="0" w:line="240" w:lineRule="auto"/>
              <w:ind w:left="30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Mois planifiée(s)</w:t>
            </w:r>
          </w:p>
        </w:tc>
      </w:tr>
      <w:tr w:rsidR="00704637" w:rsidRPr="00304691" w14:paraId="00E2E256" w14:textId="77777777" w:rsidTr="0022378C">
        <w:trPr>
          <w:trHeight w:val="23"/>
        </w:trPr>
        <w:tc>
          <w:tcPr>
            <w:tcW w:w="286" w:type="dxa"/>
            <w:vMerge/>
            <w:tcBorders>
              <w:top w:val="nil"/>
              <w:left w:val="nil"/>
              <w:bottom w:val="nil"/>
              <w:right w:val="double" w:sz="2" w:space="0" w:color="B8CCE3"/>
            </w:tcBorders>
            <w:shd w:val="clear" w:color="auto" w:fill="auto"/>
          </w:tcPr>
          <w:p w14:paraId="7613C180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  <w:tc>
          <w:tcPr>
            <w:tcW w:w="1876" w:type="dxa"/>
            <w:vMerge w:val="restart"/>
            <w:tcBorders>
              <w:top w:val="nil"/>
              <w:left w:val="double" w:sz="2" w:space="0" w:color="5C6671"/>
              <w:bottom w:val="nil"/>
              <w:right w:val="double" w:sz="2" w:space="0" w:color="5C6671"/>
            </w:tcBorders>
            <w:shd w:val="clear" w:color="auto" w:fill="D9D9D9"/>
          </w:tcPr>
          <w:p w14:paraId="6EF34867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02" w:lineRule="exact"/>
              <w:ind w:left="29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D’assurance</w:t>
            </w:r>
          </w:p>
          <w:p w14:paraId="062D8FD5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30" w:lineRule="atLeast"/>
              <w:ind w:left="29" w:right="169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spacing w:val="-1"/>
                <w:kern w:val="0"/>
                <w:sz w:val="20"/>
                <w:lang w:val="fr-FR"/>
                <w14:ligatures w14:val="none"/>
              </w:rPr>
              <w:t xml:space="preserve">Planifiées </w:t>
            </w: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pendant toute la durée du</w:t>
            </w:r>
          </w:p>
        </w:tc>
        <w:tc>
          <w:tcPr>
            <w:tcW w:w="1743" w:type="dxa"/>
            <w:vMerge/>
            <w:tcBorders>
              <w:top w:val="nil"/>
              <w:left w:val="double" w:sz="2" w:space="0" w:color="5C6671"/>
              <w:bottom w:val="double" w:sz="2" w:space="0" w:color="5C6671"/>
              <w:right w:val="double" w:sz="2" w:space="0" w:color="5C6671"/>
            </w:tcBorders>
            <w:shd w:val="clear" w:color="auto" w:fill="D9D9D9"/>
          </w:tcPr>
          <w:p w14:paraId="1CF38DF6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  <w:tc>
          <w:tcPr>
            <w:tcW w:w="1126" w:type="dxa"/>
            <w:vMerge/>
            <w:tcBorders>
              <w:top w:val="nil"/>
              <w:left w:val="double" w:sz="2" w:space="0" w:color="5C6671"/>
              <w:bottom w:val="double" w:sz="2" w:space="0" w:color="5C6671"/>
              <w:right w:val="double" w:sz="2" w:space="0" w:color="5C6671"/>
            </w:tcBorders>
            <w:shd w:val="clear" w:color="auto" w:fill="D9D9D9"/>
          </w:tcPr>
          <w:p w14:paraId="4699D6F5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  <w:tc>
          <w:tcPr>
            <w:tcW w:w="5152" w:type="dxa"/>
            <w:vMerge/>
            <w:tcBorders>
              <w:top w:val="nil"/>
              <w:left w:val="double" w:sz="2" w:space="0" w:color="5C6671"/>
              <w:bottom w:val="double" w:sz="2" w:space="0" w:color="5C6671"/>
              <w:right w:val="double" w:sz="2" w:space="0" w:color="5C6671"/>
            </w:tcBorders>
            <w:shd w:val="clear" w:color="auto" w:fill="D9D9D9"/>
          </w:tcPr>
          <w:p w14:paraId="16D83E83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</w:tr>
      <w:tr w:rsidR="00704637" w:rsidRPr="00704637" w14:paraId="4CEC2303" w14:textId="77777777" w:rsidTr="0022378C">
        <w:trPr>
          <w:trHeight w:val="524"/>
        </w:trPr>
        <w:tc>
          <w:tcPr>
            <w:tcW w:w="286" w:type="dxa"/>
            <w:vMerge/>
            <w:tcBorders>
              <w:top w:val="nil"/>
              <w:left w:val="nil"/>
              <w:bottom w:val="nil"/>
              <w:right w:val="double" w:sz="2" w:space="0" w:color="B8CCE3"/>
            </w:tcBorders>
            <w:shd w:val="clear" w:color="auto" w:fill="auto"/>
          </w:tcPr>
          <w:p w14:paraId="1B11C04E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  <w:tc>
          <w:tcPr>
            <w:tcW w:w="1876" w:type="dxa"/>
            <w:vMerge/>
            <w:tcBorders>
              <w:top w:val="nil"/>
              <w:left w:val="double" w:sz="2" w:space="0" w:color="5C6671"/>
              <w:bottom w:val="nil"/>
              <w:right w:val="double" w:sz="2" w:space="0" w:color="5C6671"/>
            </w:tcBorders>
            <w:shd w:val="clear" w:color="auto" w:fill="D9D9D9"/>
          </w:tcPr>
          <w:p w14:paraId="130B399F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  <w:tc>
          <w:tcPr>
            <w:tcW w:w="1743" w:type="dxa"/>
            <w:tcBorders>
              <w:top w:val="double" w:sz="2" w:space="0" w:color="5C6671"/>
              <w:left w:val="double" w:sz="2" w:space="0" w:color="5C6671"/>
              <w:bottom w:val="double" w:sz="2" w:space="0" w:color="5C6671"/>
              <w:right w:val="double" w:sz="2" w:space="0" w:color="5C6671"/>
            </w:tcBorders>
            <w:shd w:val="clear" w:color="auto" w:fill="auto"/>
          </w:tcPr>
          <w:p w14:paraId="30AE3A1A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28" w:after="0" w:line="240" w:lineRule="auto"/>
              <w:ind w:left="31" w:right="18"/>
              <w:rPr>
                <w:rFonts w:ascii="Arial MT" w:eastAsia="Arial MT" w:hAnsi="Arial MT" w:cs="Arial MT"/>
                <w:kern w:val="0"/>
                <w:sz w:val="13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Visites programmatiques</w:t>
            </w:r>
            <w:r w:rsidRPr="00704637">
              <w:rPr>
                <w:rFonts w:ascii="Arial MT" w:eastAsia="Arial MT" w:hAnsi="Arial MT" w:cs="Arial MT"/>
                <w:kern w:val="0"/>
                <w:position w:val="6"/>
                <w:sz w:val="13"/>
                <w:lang w:val="fr-FR"/>
                <w14:ligatures w14:val="none"/>
              </w:rPr>
              <w:t>6</w:t>
            </w:r>
          </w:p>
        </w:tc>
        <w:tc>
          <w:tcPr>
            <w:tcW w:w="1126" w:type="dxa"/>
            <w:tcBorders>
              <w:top w:val="double" w:sz="2" w:space="0" w:color="5C6671"/>
              <w:left w:val="double" w:sz="2" w:space="0" w:color="5C6671"/>
              <w:bottom w:val="double" w:sz="2" w:space="0" w:color="5C6671"/>
              <w:right w:val="double" w:sz="2" w:space="0" w:color="5C6671"/>
            </w:tcBorders>
            <w:shd w:val="clear" w:color="auto" w:fill="auto"/>
          </w:tcPr>
          <w:p w14:paraId="26F7D585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28" w:after="0" w:line="240" w:lineRule="auto"/>
              <w:ind w:left="31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</w:tc>
        <w:tc>
          <w:tcPr>
            <w:tcW w:w="5152" w:type="dxa"/>
            <w:tcBorders>
              <w:top w:val="double" w:sz="2" w:space="0" w:color="5C6671"/>
              <w:left w:val="double" w:sz="2" w:space="0" w:color="5C6671"/>
              <w:bottom w:val="double" w:sz="2" w:space="0" w:color="5C6671"/>
              <w:right w:val="double" w:sz="2" w:space="0" w:color="5C6671"/>
            </w:tcBorders>
            <w:shd w:val="clear" w:color="auto" w:fill="auto"/>
          </w:tcPr>
          <w:p w14:paraId="0CC717E3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28" w:after="0" w:line="240" w:lineRule="auto"/>
              <w:ind w:left="30"/>
              <w:rPr>
                <w:rFonts w:ascii="Arial MT" w:eastAsia="Arial MT" w:hAnsi="Arial MT" w:cs="Arial MT"/>
                <w:color w:val="FF0000"/>
                <w:kern w:val="0"/>
                <w:sz w:val="20"/>
                <w:lang w:val="fr-FR"/>
                <w14:ligatures w14:val="none"/>
              </w:rPr>
            </w:pPr>
          </w:p>
        </w:tc>
      </w:tr>
      <w:tr w:rsidR="00704637" w:rsidRPr="00704637" w14:paraId="05AD1E9A" w14:textId="77777777" w:rsidTr="0022378C">
        <w:trPr>
          <w:trHeight w:val="25"/>
        </w:trPr>
        <w:tc>
          <w:tcPr>
            <w:tcW w:w="286" w:type="dxa"/>
            <w:vMerge/>
            <w:tcBorders>
              <w:top w:val="nil"/>
              <w:left w:val="nil"/>
              <w:bottom w:val="nil"/>
              <w:right w:val="double" w:sz="2" w:space="0" w:color="B8CCE3"/>
            </w:tcBorders>
            <w:shd w:val="clear" w:color="auto" w:fill="auto"/>
          </w:tcPr>
          <w:p w14:paraId="1A080D7C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  <w:tc>
          <w:tcPr>
            <w:tcW w:w="1876" w:type="dxa"/>
            <w:vMerge/>
            <w:tcBorders>
              <w:top w:val="nil"/>
              <w:left w:val="double" w:sz="2" w:space="0" w:color="5C6671"/>
              <w:bottom w:val="nil"/>
              <w:right w:val="double" w:sz="2" w:space="0" w:color="5C6671"/>
            </w:tcBorders>
            <w:shd w:val="clear" w:color="auto" w:fill="D9D9D9"/>
          </w:tcPr>
          <w:p w14:paraId="41FA12AE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  <w:tc>
          <w:tcPr>
            <w:tcW w:w="1743" w:type="dxa"/>
            <w:vMerge w:val="restart"/>
            <w:tcBorders>
              <w:top w:val="double" w:sz="2" w:space="0" w:color="5C6671"/>
              <w:left w:val="double" w:sz="2" w:space="0" w:color="5C6671"/>
              <w:bottom w:val="double" w:sz="2" w:space="0" w:color="5C6671"/>
              <w:right w:val="double" w:sz="2" w:space="0" w:color="5C6671"/>
            </w:tcBorders>
            <w:shd w:val="clear" w:color="auto" w:fill="auto"/>
          </w:tcPr>
          <w:p w14:paraId="31AB85BD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28" w:after="0" w:line="240" w:lineRule="auto"/>
              <w:ind w:left="31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Spot checks</w:t>
            </w:r>
          </w:p>
        </w:tc>
        <w:tc>
          <w:tcPr>
            <w:tcW w:w="1126" w:type="dxa"/>
            <w:vMerge w:val="restart"/>
            <w:tcBorders>
              <w:top w:val="double" w:sz="2" w:space="0" w:color="5C6671"/>
              <w:left w:val="double" w:sz="2" w:space="0" w:color="5C6671"/>
              <w:bottom w:val="double" w:sz="2" w:space="0" w:color="5C6671"/>
              <w:right w:val="double" w:sz="2" w:space="0" w:color="5C6671"/>
            </w:tcBorders>
            <w:shd w:val="clear" w:color="auto" w:fill="auto"/>
          </w:tcPr>
          <w:p w14:paraId="1C36660D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28" w:after="0" w:line="240" w:lineRule="auto"/>
              <w:ind w:left="31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</w:p>
        </w:tc>
        <w:tc>
          <w:tcPr>
            <w:tcW w:w="5152" w:type="dxa"/>
            <w:vMerge w:val="restart"/>
            <w:tcBorders>
              <w:top w:val="double" w:sz="2" w:space="0" w:color="5C6671"/>
              <w:left w:val="double" w:sz="2" w:space="0" w:color="5C6671"/>
              <w:bottom w:val="double" w:sz="2" w:space="0" w:color="5C6671"/>
              <w:right w:val="double" w:sz="2" w:space="0" w:color="5C6671"/>
            </w:tcBorders>
            <w:shd w:val="clear" w:color="auto" w:fill="auto"/>
          </w:tcPr>
          <w:p w14:paraId="6DF5B1A6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8"/>
                <w:lang w:val="fr-FR"/>
                <w14:ligatures w14:val="none"/>
              </w:rPr>
            </w:pPr>
          </w:p>
        </w:tc>
      </w:tr>
      <w:tr w:rsidR="00704637" w:rsidRPr="00704637" w14:paraId="7E1EBB33" w14:textId="77777777" w:rsidTr="0022378C">
        <w:trPr>
          <w:trHeight w:val="205"/>
        </w:trPr>
        <w:tc>
          <w:tcPr>
            <w:tcW w:w="286" w:type="dxa"/>
            <w:vMerge/>
            <w:tcBorders>
              <w:top w:val="nil"/>
              <w:left w:val="nil"/>
              <w:bottom w:val="nil"/>
              <w:right w:val="double" w:sz="2" w:space="0" w:color="B8CCE3"/>
            </w:tcBorders>
            <w:shd w:val="clear" w:color="auto" w:fill="auto"/>
          </w:tcPr>
          <w:p w14:paraId="5D7B9FA2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  <w:tc>
          <w:tcPr>
            <w:tcW w:w="1876" w:type="dxa"/>
            <w:tcBorders>
              <w:top w:val="nil"/>
              <w:left w:val="double" w:sz="2" w:space="0" w:color="B8CCE3"/>
              <w:bottom w:val="nil"/>
              <w:right w:val="double" w:sz="2" w:space="0" w:color="5C6671"/>
            </w:tcBorders>
            <w:shd w:val="clear" w:color="auto" w:fill="D9D9D9"/>
          </w:tcPr>
          <w:p w14:paraId="6AA7F1B3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186" w:lineRule="exact"/>
              <w:ind w:left="29"/>
              <w:rPr>
                <w:rFonts w:ascii="Arial MT" w:eastAsia="Arial MT" w:hAnsi="Arial MT" w:cs="Arial MT"/>
                <w:kern w:val="0"/>
                <w:sz w:val="13"/>
                <w:lang w:val="fr-FR"/>
                <w14:ligatures w14:val="none"/>
              </w:rPr>
            </w:pPr>
            <w:proofErr w:type="gramStart"/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programme</w:t>
            </w:r>
            <w:proofErr w:type="gramEnd"/>
            <w:r w:rsidRPr="00704637">
              <w:rPr>
                <w:rFonts w:ascii="Arial MT" w:eastAsia="Arial MT" w:hAnsi="Arial MT" w:cs="Arial MT"/>
                <w:kern w:val="0"/>
                <w:position w:val="6"/>
                <w:sz w:val="13"/>
                <w:lang w:val="fr-FR"/>
                <w14:ligatures w14:val="none"/>
              </w:rPr>
              <w:t>5</w:t>
            </w:r>
          </w:p>
        </w:tc>
        <w:tc>
          <w:tcPr>
            <w:tcW w:w="1743" w:type="dxa"/>
            <w:vMerge/>
            <w:tcBorders>
              <w:top w:val="nil"/>
              <w:left w:val="double" w:sz="2" w:space="0" w:color="5C6671"/>
              <w:bottom w:val="double" w:sz="2" w:space="0" w:color="5C6671"/>
              <w:right w:val="double" w:sz="2" w:space="0" w:color="5C6671"/>
            </w:tcBorders>
            <w:shd w:val="clear" w:color="auto" w:fill="auto"/>
          </w:tcPr>
          <w:p w14:paraId="47F056CA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  <w:tc>
          <w:tcPr>
            <w:tcW w:w="1126" w:type="dxa"/>
            <w:vMerge/>
            <w:tcBorders>
              <w:top w:val="nil"/>
              <w:left w:val="double" w:sz="2" w:space="0" w:color="5C6671"/>
              <w:bottom w:val="double" w:sz="2" w:space="0" w:color="5C6671"/>
              <w:right w:val="double" w:sz="2" w:space="0" w:color="5C6671"/>
            </w:tcBorders>
            <w:shd w:val="clear" w:color="auto" w:fill="auto"/>
          </w:tcPr>
          <w:p w14:paraId="6A3E5966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  <w:tc>
          <w:tcPr>
            <w:tcW w:w="5152" w:type="dxa"/>
            <w:vMerge/>
            <w:tcBorders>
              <w:top w:val="nil"/>
              <w:left w:val="double" w:sz="2" w:space="0" w:color="5C6671"/>
              <w:bottom w:val="double" w:sz="2" w:space="0" w:color="5C6671"/>
              <w:right w:val="double" w:sz="2" w:space="0" w:color="5C6671"/>
            </w:tcBorders>
            <w:shd w:val="clear" w:color="auto" w:fill="auto"/>
          </w:tcPr>
          <w:p w14:paraId="74F88BF9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</w:tr>
      <w:tr w:rsidR="00704637" w:rsidRPr="00704637" w14:paraId="6DF462F8" w14:textId="77777777" w:rsidTr="0022378C">
        <w:trPr>
          <w:trHeight w:val="293"/>
        </w:trPr>
        <w:tc>
          <w:tcPr>
            <w:tcW w:w="286" w:type="dxa"/>
            <w:vMerge/>
            <w:tcBorders>
              <w:top w:val="nil"/>
              <w:left w:val="nil"/>
              <w:bottom w:val="nil"/>
              <w:right w:val="double" w:sz="2" w:space="0" w:color="B8CCE3"/>
            </w:tcBorders>
            <w:shd w:val="clear" w:color="auto" w:fill="auto"/>
          </w:tcPr>
          <w:p w14:paraId="7C009B85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  <w:tc>
          <w:tcPr>
            <w:tcW w:w="1876" w:type="dxa"/>
            <w:tcBorders>
              <w:top w:val="nil"/>
              <w:left w:val="double" w:sz="2" w:space="0" w:color="B8CCE3"/>
              <w:bottom w:val="double" w:sz="2" w:space="0" w:color="5C6671"/>
              <w:right w:val="double" w:sz="2" w:space="0" w:color="5C6671"/>
            </w:tcBorders>
            <w:shd w:val="clear" w:color="auto" w:fill="D9D9D9"/>
          </w:tcPr>
          <w:p w14:paraId="3E5B313B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8"/>
                <w:lang w:val="fr-FR"/>
                <w14:ligatures w14:val="none"/>
              </w:rPr>
            </w:pPr>
          </w:p>
        </w:tc>
        <w:tc>
          <w:tcPr>
            <w:tcW w:w="1743" w:type="dxa"/>
            <w:tcBorders>
              <w:top w:val="double" w:sz="2" w:space="0" w:color="5C6671"/>
              <w:left w:val="double" w:sz="2" w:space="0" w:color="5C6671"/>
              <w:bottom w:val="double" w:sz="2" w:space="0" w:color="5C6671"/>
              <w:right w:val="double" w:sz="2" w:space="0" w:color="5C6671"/>
            </w:tcBorders>
            <w:shd w:val="clear" w:color="auto" w:fill="auto"/>
          </w:tcPr>
          <w:p w14:paraId="4B7C7E46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1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Audit</w:t>
            </w:r>
          </w:p>
        </w:tc>
        <w:tc>
          <w:tcPr>
            <w:tcW w:w="1126" w:type="dxa"/>
            <w:tcBorders>
              <w:top w:val="double" w:sz="2" w:space="0" w:color="5C6671"/>
              <w:left w:val="double" w:sz="2" w:space="0" w:color="5C6671"/>
              <w:bottom w:val="double" w:sz="2" w:space="0" w:color="5C6671"/>
              <w:right w:val="double" w:sz="2" w:space="0" w:color="5C6671"/>
            </w:tcBorders>
            <w:shd w:val="clear" w:color="auto" w:fill="auto"/>
          </w:tcPr>
          <w:p w14:paraId="0205151B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8"/>
                <w:lang w:val="fr-FR"/>
                <w14:ligatures w14:val="none"/>
              </w:rPr>
            </w:pPr>
          </w:p>
        </w:tc>
        <w:tc>
          <w:tcPr>
            <w:tcW w:w="5152" w:type="dxa"/>
            <w:tcBorders>
              <w:top w:val="double" w:sz="2" w:space="0" w:color="5C6671"/>
              <w:left w:val="double" w:sz="2" w:space="0" w:color="5C6671"/>
              <w:bottom w:val="double" w:sz="2" w:space="0" w:color="5C6671"/>
              <w:right w:val="double" w:sz="2" w:space="0" w:color="5C6671"/>
            </w:tcBorders>
            <w:shd w:val="clear" w:color="auto" w:fill="auto"/>
          </w:tcPr>
          <w:p w14:paraId="18075FD6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8"/>
                <w:lang w:val="fr-FR"/>
                <w14:ligatures w14:val="none"/>
              </w:rPr>
            </w:pPr>
          </w:p>
        </w:tc>
      </w:tr>
      <w:tr w:rsidR="00704637" w:rsidRPr="00704637" w14:paraId="0C4777E0" w14:textId="77777777" w:rsidTr="0022378C">
        <w:trPr>
          <w:trHeight w:val="242"/>
        </w:trPr>
        <w:tc>
          <w:tcPr>
            <w:tcW w:w="286" w:type="dxa"/>
            <w:vMerge/>
            <w:tcBorders>
              <w:top w:val="nil"/>
              <w:left w:val="nil"/>
              <w:bottom w:val="nil"/>
              <w:right w:val="double" w:sz="2" w:space="0" w:color="B8CCE3"/>
            </w:tcBorders>
            <w:shd w:val="clear" w:color="auto" w:fill="auto"/>
          </w:tcPr>
          <w:p w14:paraId="5385A6D9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  <w:tc>
          <w:tcPr>
            <w:tcW w:w="1876" w:type="dxa"/>
            <w:tcBorders>
              <w:top w:val="double" w:sz="2" w:space="0" w:color="5C6671"/>
              <w:left w:val="double" w:sz="2" w:space="0" w:color="B8CCE3"/>
              <w:bottom w:val="nil"/>
              <w:right w:val="double" w:sz="2" w:space="0" w:color="5C6671"/>
            </w:tcBorders>
            <w:shd w:val="clear" w:color="auto" w:fill="D9D9D9"/>
          </w:tcPr>
          <w:p w14:paraId="495EBC42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192" w:lineRule="exact"/>
              <w:ind w:left="29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4.4Autres</w:t>
            </w:r>
          </w:p>
        </w:tc>
        <w:tc>
          <w:tcPr>
            <w:tcW w:w="1743" w:type="dxa"/>
            <w:tcBorders>
              <w:top w:val="double" w:sz="2" w:space="0" w:color="5C6671"/>
              <w:left w:val="double" w:sz="2" w:space="0" w:color="5C6671"/>
              <w:bottom w:val="nil"/>
              <w:right w:val="double" w:sz="2" w:space="0" w:color="5C6671"/>
            </w:tcBorders>
            <w:shd w:val="clear" w:color="auto" w:fill="auto"/>
          </w:tcPr>
          <w:p w14:paraId="5268F941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192" w:lineRule="exact"/>
              <w:ind w:left="31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Revue du</w:t>
            </w:r>
          </w:p>
        </w:tc>
        <w:tc>
          <w:tcPr>
            <w:tcW w:w="1126" w:type="dxa"/>
            <w:vMerge w:val="restart"/>
            <w:tcBorders>
              <w:top w:val="double" w:sz="2" w:space="0" w:color="5C6671"/>
              <w:left w:val="double" w:sz="2" w:space="0" w:color="5C6671"/>
              <w:bottom w:val="double" w:sz="2" w:space="0" w:color="5C6671"/>
              <w:right w:val="double" w:sz="2" w:space="0" w:color="5C6671"/>
            </w:tcBorders>
            <w:shd w:val="clear" w:color="auto" w:fill="auto"/>
          </w:tcPr>
          <w:p w14:paraId="202F252E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8"/>
                <w:lang w:val="fr-FR"/>
                <w14:ligatures w14:val="none"/>
              </w:rPr>
            </w:pPr>
          </w:p>
        </w:tc>
        <w:tc>
          <w:tcPr>
            <w:tcW w:w="5152" w:type="dxa"/>
            <w:vMerge w:val="restart"/>
            <w:tcBorders>
              <w:top w:val="double" w:sz="2" w:space="0" w:color="5C6671"/>
              <w:left w:val="double" w:sz="2" w:space="0" w:color="5C6671"/>
              <w:bottom w:val="double" w:sz="2" w:space="0" w:color="5C6671"/>
              <w:right w:val="double" w:sz="2" w:space="0" w:color="5C6671"/>
            </w:tcBorders>
            <w:shd w:val="clear" w:color="auto" w:fill="auto"/>
          </w:tcPr>
          <w:p w14:paraId="4BB22522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8"/>
                <w:lang w:val="fr-FR"/>
                <w14:ligatures w14:val="none"/>
              </w:rPr>
            </w:pPr>
          </w:p>
        </w:tc>
      </w:tr>
      <w:tr w:rsidR="00704637" w:rsidRPr="00704637" w14:paraId="263A9289" w14:textId="77777777" w:rsidTr="0022378C">
        <w:trPr>
          <w:trHeight w:val="236"/>
        </w:trPr>
        <w:tc>
          <w:tcPr>
            <w:tcW w:w="286" w:type="dxa"/>
            <w:vMerge/>
            <w:tcBorders>
              <w:top w:val="nil"/>
              <w:left w:val="nil"/>
              <w:bottom w:val="nil"/>
              <w:right w:val="double" w:sz="2" w:space="0" w:color="B8CCE3"/>
            </w:tcBorders>
            <w:shd w:val="clear" w:color="auto" w:fill="auto"/>
          </w:tcPr>
          <w:p w14:paraId="2CCE7CC8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  <w:tc>
          <w:tcPr>
            <w:tcW w:w="1876" w:type="dxa"/>
            <w:tcBorders>
              <w:top w:val="nil"/>
              <w:left w:val="double" w:sz="2" w:space="0" w:color="B8CCE3"/>
              <w:bottom w:val="double" w:sz="2" w:space="0" w:color="5C6671"/>
              <w:right w:val="double" w:sz="2" w:space="0" w:color="5C6671"/>
            </w:tcBorders>
            <w:shd w:val="clear" w:color="auto" w:fill="D9D9D9"/>
          </w:tcPr>
          <w:p w14:paraId="0895C52C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6"/>
                <w:lang w:val="fr-FR"/>
                <w14:ligatures w14:val="none"/>
              </w:rPr>
            </w:pPr>
          </w:p>
        </w:tc>
        <w:tc>
          <w:tcPr>
            <w:tcW w:w="1743" w:type="dxa"/>
            <w:tcBorders>
              <w:top w:val="nil"/>
              <w:left w:val="double" w:sz="2" w:space="0" w:color="5C6671"/>
              <w:bottom w:val="double" w:sz="2" w:space="0" w:color="5C6671"/>
              <w:right w:val="double" w:sz="2" w:space="0" w:color="5C6671"/>
            </w:tcBorders>
            <w:shd w:val="clear" w:color="auto" w:fill="auto"/>
          </w:tcPr>
          <w:p w14:paraId="74B9EB85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01" w:lineRule="exact"/>
              <w:ind w:left="31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proofErr w:type="gramStart"/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partenariat</w:t>
            </w:r>
            <w:proofErr w:type="gramEnd"/>
          </w:p>
        </w:tc>
        <w:tc>
          <w:tcPr>
            <w:tcW w:w="1126" w:type="dxa"/>
            <w:vMerge/>
            <w:tcBorders>
              <w:top w:val="nil"/>
              <w:left w:val="double" w:sz="2" w:space="0" w:color="5C6671"/>
              <w:bottom w:val="double" w:sz="2" w:space="0" w:color="5C6671"/>
              <w:right w:val="double" w:sz="2" w:space="0" w:color="5C6671"/>
            </w:tcBorders>
            <w:shd w:val="clear" w:color="auto" w:fill="auto"/>
          </w:tcPr>
          <w:p w14:paraId="1B8D328C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  <w:tc>
          <w:tcPr>
            <w:tcW w:w="5152" w:type="dxa"/>
            <w:vMerge/>
            <w:tcBorders>
              <w:top w:val="nil"/>
              <w:left w:val="double" w:sz="2" w:space="0" w:color="5C6671"/>
              <w:bottom w:val="double" w:sz="2" w:space="0" w:color="5C6671"/>
              <w:right w:val="double" w:sz="2" w:space="0" w:color="5C6671"/>
            </w:tcBorders>
            <w:shd w:val="clear" w:color="auto" w:fill="auto"/>
          </w:tcPr>
          <w:p w14:paraId="12D8E7A0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</w:tr>
      <w:tr w:rsidR="00704637" w:rsidRPr="00704637" w14:paraId="20ECB58A" w14:textId="77777777" w:rsidTr="0022378C">
        <w:trPr>
          <w:trHeight w:val="263"/>
        </w:trPr>
        <w:tc>
          <w:tcPr>
            <w:tcW w:w="286" w:type="dxa"/>
            <w:vMerge/>
            <w:tcBorders>
              <w:top w:val="nil"/>
              <w:left w:val="nil"/>
              <w:bottom w:val="nil"/>
              <w:right w:val="double" w:sz="2" w:space="0" w:color="B8CCE3"/>
            </w:tcBorders>
            <w:shd w:val="clear" w:color="auto" w:fill="auto"/>
          </w:tcPr>
          <w:p w14:paraId="30144818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  <w:tc>
          <w:tcPr>
            <w:tcW w:w="1876" w:type="dxa"/>
            <w:tcBorders>
              <w:top w:val="double" w:sz="2" w:space="0" w:color="5C6671"/>
              <w:left w:val="double" w:sz="2" w:space="0" w:color="B8CCE3"/>
              <w:bottom w:val="nil"/>
              <w:right w:val="double" w:sz="2" w:space="0" w:color="5C6671"/>
            </w:tcBorders>
            <w:shd w:val="clear" w:color="auto" w:fill="D9D9D9"/>
          </w:tcPr>
          <w:p w14:paraId="151E8EA6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28" w:after="0" w:line="216" w:lineRule="exact"/>
              <w:ind w:left="29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4.5Modalité(s)de</w:t>
            </w:r>
          </w:p>
        </w:tc>
        <w:tc>
          <w:tcPr>
            <w:tcW w:w="8021" w:type="dxa"/>
            <w:gridSpan w:val="3"/>
            <w:tcBorders>
              <w:top w:val="double" w:sz="2" w:space="0" w:color="5C6671"/>
              <w:left w:val="double" w:sz="2" w:space="0" w:color="5C6671"/>
              <w:bottom w:val="nil"/>
              <w:right w:val="double" w:sz="2" w:space="0" w:color="5C6671"/>
            </w:tcBorders>
            <w:shd w:val="clear" w:color="auto" w:fill="auto"/>
          </w:tcPr>
          <w:p w14:paraId="5053262F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28" w:after="0" w:line="216" w:lineRule="exact"/>
              <w:ind w:left="31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" w:eastAsia="Arial MT" w:hAnsi="Arial MT" w:cs="Arial MT"/>
                <w:b/>
                <w:kern w:val="0"/>
                <w:sz w:val="20"/>
                <w:lang w:val="fr-FR"/>
                <w14:ligatures w14:val="none"/>
              </w:rPr>
              <w:t xml:space="preserve">Direct </w:t>
            </w:r>
            <w:proofErr w:type="spellStart"/>
            <w:r w:rsidRPr="00704637">
              <w:rPr>
                <w:rFonts w:ascii="Arial" w:eastAsia="Arial MT" w:hAnsi="Arial MT" w:cs="Arial MT"/>
                <w:b/>
                <w:kern w:val="0"/>
                <w:sz w:val="20"/>
                <w:lang w:val="fr-FR"/>
                <w14:ligatures w14:val="none"/>
              </w:rPr>
              <w:t>CashTransfer</w:t>
            </w:r>
            <w:proofErr w:type="spellEnd"/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/ /Paiement Direct//Remboursement//</w:t>
            </w:r>
          </w:p>
        </w:tc>
      </w:tr>
      <w:tr w:rsidR="00704637" w:rsidRPr="00704637" w14:paraId="67CBF7A6" w14:textId="77777777" w:rsidTr="0022378C">
        <w:trPr>
          <w:trHeight w:val="230"/>
        </w:trPr>
        <w:tc>
          <w:tcPr>
            <w:tcW w:w="286" w:type="dxa"/>
            <w:vMerge/>
            <w:tcBorders>
              <w:top w:val="nil"/>
              <w:left w:val="nil"/>
              <w:bottom w:val="nil"/>
              <w:right w:val="double" w:sz="2" w:space="0" w:color="B8CCE3"/>
            </w:tcBorders>
            <w:shd w:val="clear" w:color="auto" w:fill="auto"/>
          </w:tcPr>
          <w:p w14:paraId="33FD2828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  <w:tc>
          <w:tcPr>
            <w:tcW w:w="1876" w:type="dxa"/>
            <w:tcBorders>
              <w:top w:val="nil"/>
              <w:left w:val="double" w:sz="2" w:space="0" w:color="B8CCE3"/>
              <w:bottom w:val="nil"/>
              <w:right w:val="double" w:sz="2" w:space="0" w:color="5C6671"/>
            </w:tcBorders>
            <w:shd w:val="clear" w:color="auto" w:fill="D9D9D9"/>
          </w:tcPr>
          <w:p w14:paraId="11FA42C7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10" w:lineRule="exact"/>
              <w:ind w:left="29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Transfert en</w:t>
            </w:r>
          </w:p>
        </w:tc>
        <w:tc>
          <w:tcPr>
            <w:tcW w:w="8021" w:type="dxa"/>
            <w:gridSpan w:val="3"/>
            <w:tcBorders>
              <w:top w:val="nil"/>
              <w:left w:val="double" w:sz="2" w:space="0" w:color="5C6671"/>
              <w:bottom w:val="nil"/>
              <w:right w:val="double" w:sz="2" w:space="0" w:color="5C6671"/>
            </w:tcBorders>
            <w:shd w:val="clear" w:color="auto" w:fill="auto"/>
          </w:tcPr>
          <w:p w14:paraId="48E08144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6"/>
                <w:lang w:val="fr-FR"/>
                <w14:ligatures w14:val="none"/>
              </w:rPr>
            </w:pPr>
          </w:p>
        </w:tc>
      </w:tr>
      <w:tr w:rsidR="00704637" w:rsidRPr="00704637" w14:paraId="37EA2497" w14:textId="77777777" w:rsidTr="0022378C">
        <w:trPr>
          <w:trHeight w:val="258"/>
        </w:trPr>
        <w:tc>
          <w:tcPr>
            <w:tcW w:w="286" w:type="dxa"/>
            <w:vMerge/>
            <w:tcBorders>
              <w:top w:val="nil"/>
              <w:left w:val="nil"/>
              <w:bottom w:val="nil"/>
              <w:right w:val="double" w:sz="2" w:space="0" w:color="B8CCE3"/>
            </w:tcBorders>
            <w:shd w:val="clear" w:color="auto" w:fill="auto"/>
          </w:tcPr>
          <w:p w14:paraId="16E8955E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Arial MT" w:hAnsi="Arial MT" w:cs="Arial MT"/>
                <w:kern w:val="0"/>
                <w:sz w:val="2"/>
                <w:szCs w:val="2"/>
                <w:lang w:val="fr-FR"/>
                <w14:ligatures w14:val="none"/>
              </w:rPr>
            </w:pPr>
          </w:p>
        </w:tc>
        <w:tc>
          <w:tcPr>
            <w:tcW w:w="1876" w:type="dxa"/>
            <w:tcBorders>
              <w:top w:val="nil"/>
              <w:left w:val="double" w:sz="2" w:space="0" w:color="B8CCE3"/>
              <w:bottom w:val="double" w:sz="2" w:space="0" w:color="5C6671"/>
              <w:right w:val="double" w:sz="2" w:space="0" w:color="5C6671"/>
            </w:tcBorders>
            <w:shd w:val="clear" w:color="auto" w:fill="D9D9D9"/>
          </w:tcPr>
          <w:p w14:paraId="73B6E680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25" w:lineRule="exact"/>
              <w:ind w:left="29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proofErr w:type="gramStart"/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espèces</w:t>
            </w:r>
            <w:proofErr w:type="gramEnd"/>
          </w:p>
        </w:tc>
        <w:tc>
          <w:tcPr>
            <w:tcW w:w="8021" w:type="dxa"/>
            <w:gridSpan w:val="3"/>
            <w:tcBorders>
              <w:top w:val="nil"/>
              <w:left w:val="double" w:sz="2" w:space="0" w:color="5C6671"/>
              <w:bottom w:val="double" w:sz="2" w:space="0" w:color="5C6671"/>
              <w:right w:val="double" w:sz="2" w:space="0" w:color="5C6671"/>
            </w:tcBorders>
            <w:shd w:val="clear" w:color="auto" w:fill="auto"/>
          </w:tcPr>
          <w:p w14:paraId="4AB5B4E9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8"/>
                <w:lang w:val="fr-FR"/>
                <w14:ligatures w14:val="none"/>
              </w:rPr>
            </w:pPr>
          </w:p>
        </w:tc>
      </w:tr>
    </w:tbl>
    <w:p w14:paraId="2C8A7572" w14:textId="77777777" w:rsidR="00704637" w:rsidRPr="00704637" w:rsidRDefault="00704637" w:rsidP="00704637">
      <w:pPr>
        <w:widowControl w:val="0"/>
        <w:autoSpaceDE w:val="0"/>
        <w:autoSpaceDN w:val="0"/>
        <w:spacing w:after="1" w:line="240" w:lineRule="auto"/>
        <w:rPr>
          <w:rFonts w:ascii="Arial" w:eastAsia="Arial MT" w:hAnsi="Arial MT" w:cs="Arial MT"/>
          <w:b/>
          <w:kern w:val="0"/>
          <w:sz w:val="25"/>
          <w:szCs w:val="16"/>
          <w:lang w:val="fr-FR"/>
          <w14:ligatures w14:val="none"/>
        </w:rPr>
      </w:pPr>
    </w:p>
    <w:tbl>
      <w:tblPr>
        <w:tblW w:w="0" w:type="auto"/>
        <w:tblInd w:w="408" w:type="dxa"/>
        <w:tblBorders>
          <w:top w:val="double" w:sz="2" w:space="0" w:color="5C6671"/>
          <w:left w:val="double" w:sz="2" w:space="0" w:color="5C6671"/>
          <w:bottom w:val="double" w:sz="2" w:space="0" w:color="5C6671"/>
          <w:right w:val="double" w:sz="2" w:space="0" w:color="5C6671"/>
          <w:insideH w:val="double" w:sz="2" w:space="0" w:color="5C6671"/>
          <w:insideV w:val="double" w:sz="2" w:space="0" w:color="5C667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8015"/>
      </w:tblGrid>
      <w:tr w:rsidR="00704637" w:rsidRPr="00704637" w14:paraId="60149B7A" w14:textId="77777777" w:rsidTr="0022378C">
        <w:trPr>
          <w:trHeight w:val="419"/>
        </w:trPr>
        <w:tc>
          <w:tcPr>
            <w:tcW w:w="9896" w:type="dxa"/>
            <w:gridSpan w:val="2"/>
            <w:tcBorders>
              <w:left w:val="double" w:sz="2" w:space="0" w:color="B8CCE3"/>
            </w:tcBorders>
            <w:shd w:val="clear" w:color="auto" w:fill="001F5F"/>
          </w:tcPr>
          <w:p w14:paraId="56C85FEB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1" w:after="0" w:line="240" w:lineRule="auto"/>
              <w:ind w:left="37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color w:val="FFFFFF"/>
                <w:kern w:val="0"/>
                <w:sz w:val="20"/>
                <w:lang w:val="fr-FR"/>
                <w14:ligatures w14:val="none"/>
              </w:rPr>
              <w:t>4.Autresexigences</w:t>
            </w:r>
          </w:p>
        </w:tc>
      </w:tr>
      <w:tr w:rsidR="00704637" w:rsidRPr="00304691" w14:paraId="3ACAB453" w14:textId="77777777" w:rsidTr="0022378C">
        <w:trPr>
          <w:trHeight w:val="792"/>
        </w:trPr>
        <w:tc>
          <w:tcPr>
            <w:tcW w:w="1881" w:type="dxa"/>
            <w:tcBorders>
              <w:left w:val="double" w:sz="2" w:space="0" w:color="B8CCE3"/>
            </w:tcBorders>
            <w:shd w:val="clear" w:color="auto" w:fill="D9D9D9"/>
          </w:tcPr>
          <w:p w14:paraId="119D80BF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2" w:after="0" w:line="240" w:lineRule="auto"/>
              <w:ind w:left="37" w:right="160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 xml:space="preserve">5.1 Rapports </w:t>
            </w:r>
            <w:r w:rsidRPr="00704637">
              <w:rPr>
                <w:rFonts w:ascii="Arial MT" w:eastAsia="Arial MT" w:hAnsi="Arial MT" w:cs="Arial MT"/>
                <w:spacing w:val="-1"/>
                <w:kern w:val="0"/>
                <w:sz w:val="20"/>
                <w:lang w:val="fr-FR"/>
                <w14:ligatures w14:val="none"/>
              </w:rPr>
              <w:t xml:space="preserve">supplémentaires </w:t>
            </w: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à fournir</w:t>
            </w:r>
          </w:p>
        </w:tc>
        <w:tc>
          <w:tcPr>
            <w:tcW w:w="8015" w:type="dxa"/>
            <w:shd w:val="clear" w:color="auto" w:fill="auto"/>
          </w:tcPr>
          <w:p w14:paraId="6260E8AA" w14:textId="77777777" w:rsidR="00704637" w:rsidRPr="00704637" w:rsidRDefault="00704637" w:rsidP="00704637">
            <w:pPr>
              <w:widowControl w:val="0"/>
              <w:numPr>
                <w:ilvl w:val="0"/>
                <w:numId w:val="3"/>
              </w:numPr>
              <w:tabs>
                <w:tab w:val="left" w:pos="398"/>
                <w:tab w:val="left" w:pos="399"/>
              </w:tabs>
              <w:autoSpaceDE w:val="0"/>
              <w:autoSpaceDN w:val="0"/>
              <w:spacing w:before="32" w:after="0" w:line="240" w:lineRule="auto"/>
              <w:ind w:right="29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 xml:space="preserve">Tous les rapports de programme pour ce partenariat doivent être soumis via le portail de rapports des partenaires (PRP) </w:t>
            </w:r>
            <w:proofErr w:type="spellStart"/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eTools</w:t>
            </w:r>
            <w:proofErr w:type="spellEnd"/>
          </w:p>
        </w:tc>
      </w:tr>
      <w:tr w:rsidR="00704637" w:rsidRPr="00704637" w14:paraId="712C3080" w14:textId="77777777" w:rsidTr="0022378C">
        <w:trPr>
          <w:trHeight w:val="982"/>
        </w:trPr>
        <w:tc>
          <w:tcPr>
            <w:tcW w:w="1881" w:type="dxa"/>
            <w:tcBorders>
              <w:left w:val="double" w:sz="2" w:space="0" w:color="B8CCE3"/>
            </w:tcBorders>
            <w:shd w:val="clear" w:color="auto" w:fill="D9D9D9"/>
          </w:tcPr>
          <w:p w14:paraId="0D74A394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0" w:after="0" w:line="240" w:lineRule="auto"/>
              <w:ind w:left="37" w:right="215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spacing w:val="-1"/>
                <w:kern w:val="0"/>
                <w:sz w:val="20"/>
                <w:lang w:val="fr-FR"/>
                <w14:ligatures w14:val="none"/>
              </w:rPr>
              <w:t xml:space="preserve">5.2 </w:t>
            </w: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Spécification sou orientations techniques applicables</w:t>
            </w:r>
          </w:p>
        </w:tc>
        <w:tc>
          <w:tcPr>
            <w:tcW w:w="8015" w:type="dxa"/>
            <w:shd w:val="clear" w:color="auto" w:fill="auto"/>
          </w:tcPr>
          <w:p w14:paraId="4EB42CEC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7" w:after="0" w:line="240" w:lineRule="auto"/>
              <w:ind w:left="38"/>
              <w:rPr>
                <w:rFonts w:ascii="Wingdings" w:eastAsia="Arial MT" w:hAnsi="Wingdings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Wingdings" w:eastAsia="Arial MT" w:hAnsi="Wingdings" w:cs="Arial MT"/>
                <w:w w:val="99"/>
                <w:kern w:val="0"/>
                <w:sz w:val="20"/>
                <w:lang w:val="fr-FR"/>
                <w14:ligatures w14:val="none"/>
              </w:rPr>
              <w:t></w:t>
            </w:r>
          </w:p>
        </w:tc>
      </w:tr>
      <w:tr w:rsidR="00704637" w:rsidRPr="00304691" w14:paraId="308E7A79" w14:textId="77777777" w:rsidTr="0022378C">
        <w:trPr>
          <w:trHeight w:val="1443"/>
        </w:trPr>
        <w:tc>
          <w:tcPr>
            <w:tcW w:w="1881" w:type="dxa"/>
            <w:tcBorders>
              <w:left w:val="double" w:sz="2" w:space="0" w:color="B8CCE3"/>
            </w:tcBorders>
            <w:shd w:val="clear" w:color="auto" w:fill="D9D9D9"/>
          </w:tcPr>
          <w:p w14:paraId="474D8560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2" w:after="0" w:line="240" w:lineRule="auto"/>
              <w:ind w:left="37" w:right="218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5.3 Questions en rapport avec les fournitures, le cas échéant</w:t>
            </w:r>
          </w:p>
        </w:tc>
        <w:tc>
          <w:tcPr>
            <w:tcW w:w="8015" w:type="dxa"/>
            <w:shd w:val="clear" w:color="auto" w:fill="auto"/>
          </w:tcPr>
          <w:p w14:paraId="04029CDB" w14:textId="77777777" w:rsidR="00704637" w:rsidRPr="00704637" w:rsidRDefault="00704637" w:rsidP="00704637">
            <w:pPr>
              <w:widowControl w:val="0"/>
              <w:numPr>
                <w:ilvl w:val="0"/>
                <w:numId w:val="2"/>
              </w:numPr>
              <w:tabs>
                <w:tab w:val="left" w:pos="398"/>
                <w:tab w:val="left" w:pos="399"/>
              </w:tabs>
              <w:autoSpaceDE w:val="0"/>
              <w:autoSpaceDN w:val="0"/>
              <w:spacing w:before="32" w:after="0" w:line="240" w:lineRule="auto"/>
              <w:ind w:right="459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L’approvisionnement des fournitures achetées par l’UNICEF sera achevé et livré dans les 3 mois suivant le début du projet</w:t>
            </w:r>
          </w:p>
          <w:p w14:paraId="73481D07" w14:textId="77777777" w:rsidR="00704637" w:rsidRPr="00704637" w:rsidRDefault="00704637" w:rsidP="00704637">
            <w:pPr>
              <w:widowControl w:val="0"/>
              <w:numPr>
                <w:ilvl w:val="0"/>
                <w:numId w:val="2"/>
              </w:numPr>
              <w:tabs>
                <w:tab w:val="left" w:pos="398"/>
                <w:tab w:val="left" w:pos="399"/>
              </w:tabs>
              <w:autoSpaceDE w:val="0"/>
              <w:autoSpaceDN w:val="0"/>
              <w:spacing w:after="0" w:line="240" w:lineRule="auto"/>
              <w:ind w:right="190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UNICEF aura le droit de demander que tout équipement et fourniture transféré ou mis à disposition de l’OSC, ou acheté par l’OSC sous financement de ce Document de Programme soit transféré à UNICEF ou à un autre partenaire à la fin du Programme ou à sa résiliation</w:t>
            </w:r>
          </w:p>
        </w:tc>
      </w:tr>
      <w:tr w:rsidR="00704637" w:rsidRPr="00704637" w14:paraId="4C24C06A" w14:textId="77777777" w:rsidTr="0022378C">
        <w:trPr>
          <w:trHeight w:val="294"/>
        </w:trPr>
        <w:tc>
          <w:tcPr>
            <w:tcW w:w="1881" w:type="dxa"/>
            <w:tcBorders>
              <w:left w:val="double" w:sz="2" w:space="0" w:color="B8CCE3"/>
            </w:tcBorders>
            <w:shd w:val="clear" w:color="auto" w:fill="D9D9D9"/>
          </w:tcPr>
          <w:p w14:paraId="64FD4135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2" w:after="0" w:line="240" w:lineRule="auto"/>
              <w:ind w:left="37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5.4Autres</w:t>
            </w:r>
          </w:p>
        </w:tc>
        <w:tc>
          <w:tcPr>
            <w:tcW w:w="8015" w:type="dxa"/>
            <w:shd w:val="clear" w:color="auto" w:fill="auto"/>
          </w:tcPr>
          <w:p w14:paraId="62BB7282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 MT" w:hAnsi="Arial MT" w:cs="Arial MT"/>
                <w:kern w:val="0"/>
                <w:sz w:val="18"/>
                <w:lang w:val="fr-FR"/>
                <w14:ligatures w14:val="none"/>
              </w:rPr>
            </w:pPr>
          </w:p>
        </w:tc>
      </w:tr>
    </w:tbl>
    <w:p w14:paraId="38F67E85" w14:textId="77777777" w:rsidR="00704637" w:rsidRPr="00704637" w:rsidRDefault="00704637" w:rsidP="00704637">
      <w:pPr>
        <w:widowControl w:val="0"/>
        <w:autoSpaceDE w:val="0"/>
        <w:autoSpaceDN w:val="0"/>
        <w:spacing w:before="1" w:after="1" w:line="240" w:lineRule="auto"/>
        <w:rPr>
          <w:rFonts w:ascii="Arial" w:eastAsia="Arial MT" w:hAnsi="Arial MT" w:cs="Arial MT"/>
          <w:b/>
          <w:kern w:val="0"/>
          <w:sz w:val="23"/>
          <w:szCs w:val="16"/>
          <w:lang w:val="fr-FR"/>
          <w14:ligatures w14:val="none"/>
        </w:rPr>
      </w:pPr>
    </w:p>
    <w:tbl>
      <w:tblPr>
        <w:tblW w:w="0" w:type="auto"/>
        <w:tblInd w:w="408" w:type="dxa"/>
        <w:tblBorders>
          <w:top w:val="double" w:sz="2" w:space="0" w:color="5C6671"/>
          <w:left w:val="double" w:sz="2" w:space="0" w:color="5C6671"/>
          <w:bottom w:val="double" w:sz="2" w:space="0" w:color="5C6671"/>
          <w:right w:val="double" w:sz="2" w:space="0" w:color="5C6671"/>
          <w:insideH w:val="double" w:sz="2" w:space="0" w:color="5C6671"/>
          <w:insideV w:val="double" w:sz="2" w:space="0" w:color="5C667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9"/>
        <w:gridCol w:w="4948"/>
      </w:tblGrid>
      <w:tr w:rsidR="00704637" w:rsidRPr="00704637" w14:paraId="0A8AE296" w14:textId="77777777" w:rsidTr="0022378C">
        <w:trPr>
          <w:trHeight w:val="292"/>
        </w:trPr>
        <w:tc>
          <w:tcPr>
            <w:tcW w:w="9897" w:type="dxa"/>
            <w:gridSpan w:val="2"/>
            <w:tcBorders>
              <w:left w:val="double" w:sz="2" w:space="0" w:color="B8CCE3"/>
            </w:tcBorders>
            <w:shd w:val="clear" w:color="auto" w:fill="001F5F"/>
          </w:tcPr>
          <w:p w14:paraId="63609040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1" w:after="0" w:line="240" w:lineRule="auto"/>
              <w:ind w:left="37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color w:val="FFFFFF"/>
                <w:kern w:val="0"/>
                <w:sz w:val="20"/>
                <w:lang w:val="fr-FR"/>
                <w14:ligatures w14:val="none"/>
              </w:rPr>
              <w:t>5.Signatures et date</w:t>
            </w:r>
          </w:p>
        </w:tc>
      </w:tr>
      <w:tr w:rsidR="00704637" w:rsidRPr="00704637" w14:paraId="13427320" w14:textId="77777777" w:rsidTr="0022378C">
        <w:trPr>
          <w:trHeight w:val="2116"/>
        </w:trPr>
        <w:tc>
          <w:tcPr>
            <w:tcW w:w="4949" w:type="dxa"/>
            <w:tcBorders>
              <w:left w:val="double" w:sz="2" w:space="0" w:color="B8CCE3"/>
            </w:tcBorders>
            <w:shd w:val="clear" w:color="auto" w:fill="auto"/>
          </w:tcPr>
          <w:p w14:paraId="0D234739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 MT" w:cs="Arial MT"/>
                <w:b/>
                <w:kern w:val="0"/>
                <w:sz w:val="20"/>
                <w:lang w:val="fr-FR"/>
                <w14:ligatures w14:val="none"/>
              </w:rPr>
            </w:pPr>
          </w:p>
          <w:p w14:paraId="1D700810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 MT" w:cs="Arial MT"/>
                <w:b/>
                <w:kern w:val="0"/>
                <w:sz w:val="20"/>
                <w:lang w:val="fr-FR"/>
                <w14:ligatures w14:val="none"/>
              </w:rPr>
            </w:pPr>
          </w:p>
          <w:p w14:paraId="6DF203AF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Arial" w:eastAsia="Arial MT" w:hAnsi="Arial MT" w:cs="Arial MT"/>
                <w:b/>
                <w:kern w:val="0"/>
                <w:sz w:val="21"/>
                <w:lang w:val="fr-FR"/>
                <w14:ligatures w14:val="none"/>
              </w:rPr>
            </w:pPr>
          </w:p>
          <w:p w14:paraId="7884416A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0" w:lineRule="exact"/>
              <w:ind w:left="30"/>
              <w:rPr>
                <w:rFonts w:ascii="Arial" w:eastAsia="Arial MT" w:hAnsi="Arial MT" w:cs="Arial MT"/>
                <w:kern w:val="0"/>
                <w:sz w:val="2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noProof/>
                <w:kern w:val="0"/>
                <w:lang w:val="fr-FR"/>
                <w14:ligatures w14:val="none"/>
              </w:rPr>
              <mc:AlternateContent>
                <mc:Choice Requires="wpg">
                  <w:drawing>
                    <wp:inline distT="0" distB="0" distL="0" distR="0" wp14:anchorId="7EB97EF0" wp14:editId="2D47C7CE">
                      <wp:extent cx="2754630" cy="8255"/>
                      <wp:effectExtent l="0" t="0" r="0" b="0"/>
                      <wp:docPr id="375830389" name="Group 3758303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54630" cy="8255"/>
                                <a:chOff x="0" y="0"/>
                                <a:chExt cx="4338" cy="13"/>
                              </a:xfrm>
                            </wpg:grpSpPr>
                            <wps:wsp>
                              <wps:cNvPr id="14" name="AutoShape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6"/>
                                  <a:ext cx="4338" cy="2"/>
                                </a:xfrm>
                                <a:custGeom>
                                  <a:avLst/>
                                  <a:gdLst>
                                    <a:gd name="T0" fmla="*/ 0 w 4338"/>
                                    <a:gd name="T1" fmla="*/ 3333 w 4338"/>
                                    <a:gd name="T2" fmla="*/ 3337 w 4338"/>
                                    <a:gd name="T3" fmla="*/ 4338 w 433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338">
                                      <a:moveTo>
                                        <a:pt x="0" y="0"/>
                                      </a:moveTo>
                                      <a:lnTo>
                                        <a:pt x="3333" y="0"/>
                                      </a:lnTo>
                                      <a:moveTo>
                                        <a:pt x="3337" y="0"/>
                                      </a:moveTo>
                                      <a:lnTo>
                                        <a:pt x="433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969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id="Group 375830389" style="width:216.9pt;height:.65pt;mso-position-horizontal-relative:char;mso-position-vertical-relative:line" coordsize="4338,13" o:spid="_x0000_s1026" w14:anchorId="4A6AB0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">
                      <v:shape id="AutoShape 6" style="position:absolute;top:6;width:4338;height:2;visibility:visible;mso-wrap-style:square;v-text-anchor:top" coordsize="4338,2" o:spid="_x0000_s1027" filled="f" strokeweight=".22136mm" path="m,l3333,t4,l4338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">
                        <v:path arrowok="t" o:connecttype="custom" o:connectlocs="0,0;3333,0;3337,0;4338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04CE6EA1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ascii="Arial" w:eastAsia="Arial MT" w:hAnsi="Arial MT" w:cs="Arial MT"/>
                <w:b/>
                <w:kern w:val="0"/>
                <w:sz w:val="19"/>
                <w:lang w:val="fr-FR"/>
                <w14:ligatures w14:val="none"/>
              </w:rPr>
            </w:pPr>
          </w:p>
          <w:p w14:paraId="75010604" w14:textId="77777777" w:rsidR="000C4719" w:rsidRDefault="000C4719" w:rsidP="00704637">
            <w:pPr>
              <w:widowControl w:val="0"/>
              <w:autoSpaceDE w:val="0"/>
              <w:autoSpaceDN w:val="0"/>
              <w:spacing w:after="0" w:line="240" w:lineRule="auto"/>
              <w:ind w:left="37" w:right="1421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 xml:space="preserve">Nom : </w:t>
            </w:r>
          </w:p>
          <w:p w14:paraId="7E76D859" w14:textId="2FF8C096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ind w:left="37" w:right="1421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 xml:space="preserve">Présidente de </w:t>
            </w:r>
          </w:p>
          <w:p w14:paraId="3056C193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25" w:lineRule="exact"/>
              <w:ind w:left="37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proofErr w:type="gramStart"/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Date:</w:t>
            </w:r>
            <w:proofErr w:type="gramEnd"/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 xml:space="preserve"> ……………/………………/……………….</w:t>
            </w:r>
          </w:p>
        </w:tc>
        <w:tc>
          <w:tcPr>
            <w:tcW w:w="4948" w:type="dxa"/>
            <w:shd w:val="clear" w:color="auto" w:fill="auto"/>
          </w:tcPr>
          <w:p w14:paraId="0B4CE5F8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 MT" w:cs="Arial MT"/>
                <w:b/>
                <w:kern w:val="0"/>
                <w:sz w:val="20"/>
                <w:lang w:val="fr-FR"/>
                <w14:ligatures w14:val="none"/>
              </w:rPr>
            </w:pPr>
          </w:p>
          <w:p w14:paraId="201F0C19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 MT" w:hAnsi="Arial MT" w:cs="Arial MT"/>
                <w:b/>
                <w:kern w:val="0"/>
                <w:sz w:val="20"/>
                <w:lang w:val="fr-FR"/>
                <w14:ligatures w14:val="none"/>
              </w:rPr>
            </w:pPr>
          </w:p>
          <w:p w14:paraId="621FECFA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Arial" w:eastAsia="Arial MT" w:hAnsi="Arial MT" w:cs="Arial MT"/>
                <w:b/>
                <w:kern w:val="0"/>
                <w:sz w:val="21"/>
                <w:lang w:val="fr-FR"/>
                <w14:ligatures w14:val="none"/>
              </w:rPr>
            </w:pPr>
          </w:p>
          <w:p w14:paraId="7DD3211C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0" w:lineRule="exact"/>
              <w:ind w:left="31"/>
              <w:rPr>
                <w:rFonts w:ascii="Arial" w:eastAsia="Arial MT" w:hAnsi="Arial MT" w:cs="Arial MT"/>
                <w:kern w:val="0"/>
                <w:sz w:val="2"/>
                <w:lang w:val="fr-FR"/>
                <w14:ligatures w14:val="none"/>
              </w:rPr>
            </w:pPr>
            <w:r w:rsidRPr="00704637">
              <w:rPr>
                <w:rFonts w:ascii="Arial MT" w:eastAsia="Arial MT" w:hAnsi="Arial MT" w:cs="Arial MT"/>
                <w:noProof/>
                <w:kern w:val="0"/>
                <w:lang w:val="fr-FR"/>
                <w14:ligatures w14:val="none"/>
              </w:rPr>
              <mc:AlternateContent>
                <mc:Choice Requires="wpg">
                  <w:drawing>
                    <wp:inline distT="0" distB="0" distL="0" distR="0" wp14:anchorId="35C9052D" wp14:editId="7BD852EE">
                      <wp:extent cx="2821940" cy="8255"/>
                      <wp:effectExtent l="0" t="0" r="0" b="0"/>
                      <wp:docPr id="460212347" name="Group 4602123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21940" cy="8255"/>
                                <a:chOff x="0" y="0"/>
                                <a:chExt cx="4444" cy="13"/>
                              </a:xfrm>
                            </wpg:grpSpPr>
                            <wps:wsp>
                              <wps:cNvPr id="12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444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969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id="Group 460212347" style="width:222.2pt;height:.65pt;mso-position-horizontal-relative:char;mso-position-vertical-relative:line" coordsize="4444,13" o:spid="_x0000_s1026" w14:anchorId="6D89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">
                      <v:line id="Line 4" style="position:absolute;visibility:visible;mso-wrap-style:square" o:spid="_x0000_s1027" strokeweight=".22136mm" o:connectortype="straight" from="0,6" to="4443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"/>
                      <w10:anchorlock/>
                    </v:group>
                  </w:pict>
                </mc:Fallback>
              </mc:AlternateContent>
            </w:r>
          </w:p>
          <w:p w14:paraId="27AA3DC3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ascii="Arial" w:eastAsia="Arial MT" w:hAnsi="Arial MT" w:cs="Arial MT"/>
                <w:b/>
                <w:kern w:val="0"/>
                <w:sz w:val="19"/>
                <w:lang w:val="fr-FR"/>
                <w14:ligatures w14:val="none"/>
              </w:rPr>
            </w:pPr>
          </w:p>
          <w:p w14:paraId="0D924393" w14:textId="578151F9" w:rsidR="000C4719" w:rsidRDefault="000C4719" w:rsidP="00704637">
            <w:pPr>
              <w:widowControl w:val="0"/>
              <w:autoSpaceDE w:val="0"/>
              <w:autoSpaceDN w:val="0"/>
              <w:spacing w:after="0" w:line="240" w:lineRule="auto"/>
              <w:ind w:left="38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r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Nom :</w:t>
            </w:r>
          </w:p>
          <w:p w14:paraId="0CDFEA21" w14:textId="4350CB41" w:rsidR="00704637" w:rsidRPr="00704637" w:rsidRDefault="00704637" w:rsidP="00704637">
            <w:pPr>
              <w:widowControl w:val="0"/>
              <w:autoSpaceDE w:val="0"/>
              <w:autoSpaceDN w:val="0"/>
              <w:spacing w:after="0" w:line="240" w:lineRule="auto"/>
              <w:ind w:left="38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proofErr w:type="spellStart"/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Représentanta.idel’UNICEFMadagascar</w:t>
            </w:r>
            <w:proofErr w:type="spellEnd"/>
          </w:p>
          <w:p w14:paraId="0525B94D" w14:textId="77777777" w:rsidR="00704637" w:rsidRPr="00704637" w:rsidRDefault="00704637" w:rsidP="00704637">
            <w:pPr>
              <w:widowControl w:val="0"/>
              <w:autoSpaceDE w:val="0"/>
              <w:autoSpaceDN w:val="0"/>
              <w:spacing w:after="0" w:line="206" w:lineRule="exact"/>
              <w:ind w:left="38"/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</w:pPr>
            <w:proofErr w:type="gramStart"/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>Date:</w:t>
            </w:r>
            <w:proofErr w:type="gramEnd"/>
            <w:r w:rsidRPr="00704637">
              <w:rPr>
                <w:rFonts w:ascii="Arial MT" w:eastAsia="Arial MT" w:hAnsi="Arial MT" w:cs="Arial MT"/>
                <w:kern w:val="0"/>
                <w:sz w:val="20"/>
                <w:lang w:val="fr-FR"/>
                <w14:ligatures w14:val="none"/>
              </w:rPr>
              <w:t xml:space="preserve"> ……………/………………/……………….</w:t>
            </w:r>
          </w:p>
        </w:tc>
      </w:tr>
    </w:tbl>
    <w:p w14:paraId="77475648" w14:textId="77777777" w:rsidR="00704637" w:rsidRPr="00704637" w:rsidRDefault="00704637" w:rsidP="00704637">
      <w:pPr>
        <w:widowControl w:val="0"/>
        <w:autoSpaceDE w:val="0"/>
        <w:autoSpaceDN w:val="0"/>
        <w:spacing w:before="2" w:after="0" w:line="240" w:lineRule="auto"/>
        <w:rPr>
          <w:rFonts w:ascii="Arial" w:eastAsia="Arial MT" w:hAnsi="Arial MT" w:cs="Arial MT"/>
          <w:b/>
          <w:kern w:val="0"/>
          <w:sz w:val="27"/>
          <w:szCs w:val="16"/>
          <w:lang w:val="fr-FR"/>
          <w14:ligatures w14:val="none"/>
        </w:rPr>
      </w:pPr>
      <w:r w:rsidRPr="00704637">
        <w:rPr>
          <w:rFonts w:ascii="Arial MT" w:eastAsia="Arial MT" w:hAnsi="Arial MT" w:cs="Arial MT"/>
          <w:noProof/>
          <w:kern w:val="0"/>
          <w:sz w:val="16"/>
          <w:szCs w:val="16"/>
          <w:lang w:val="fr-FR"/>
          <w14:ligatures w14:val="none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4F26E85" wp14:editId="5386BA1C">
                <wp:simplePos x="0" y="0"/>
                <wp:positionH relativeFrom="page">
                  <wp:posOffset>457200</wp:posOffset>
                </wp:positionH>
                <wp:positionV relativeFrom="paragraph">
                  <wp:posOffset>223520</wp:posOffset>
                </wp:positionV>
                <wp:extent cx="1828800" cy="7620"/>
                <wp:effectExtent l="0" t="0" r="0" b="0"/>
                <wp:wrapTopAndBottom/>
                <wp:docPr id="1870800062" name="Rectangle 18708000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id="Rectangle 1870800062" style="position:absolute;margin-left:36pt;margin-top:17.6pt;width:2in;height:.6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19C8A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DWmjwXeAAAACAEAAA8AAAAAAAAAAAAAAAAAPwQAAGRycy9kb3ducmV2Lnht&#10;bFBLBQYAAAAABAAEAPMAAABKBQAAAAA=&#10;">
                <w10:wrap type="topAndBottom" anchorx="page"/>
              </v:rect>
            </w:pict>
          </mc:Fallback>
        </mc:AlternateContent>
      </w:r>
    </w:p>
    <w:p w14:paraId="06C60930" w14:textId="77777777" w:rsidR="00704637" w:rsidRPr="00704637" w:rsidRDefault="00704637" w:rsidP="00704637">
      <w:pPr>
        <w:widowControl w:val="0"/>
        <w:autoSpaceDE w:val="0"/>
        <w:autoSpaceDN w:val="0"/>
        <w:spacing w:before="65" w:after="0" w:line="240" w:lineRule="auto"/>
        <w:ind w:left="100"/>
        <w:jc w:val="both"/>
        <w:rPr>
          <w:rFonts w:ascii="Arial MT" w:eastAsia="Arial MT" w:hAnsi="Arial MT" w:cs="Arial MT"/>
          <w:kern w:val="0"/>
          <w:sz w:val="14"/>
          <w:lang w:val="fr-FR"/>
          <w14:ligatures w14:val="none"/>
        </w:rPr>
      </w:pPr>
      <w:r w:rsidRPr="00704637">
        <w:rPr>
          <w:rFonts w:ascii="Arial MT" w:eastAsia="Arial MT" w:hAnsi="Arial MT" w:cs="Arial MT"/>
          <w:kern w:val="0"/>
          <w:sz w:val="14"/>
          <w:vertAlign w:val="superscript"/>
          <w:lang w:val="fr-FR"/>
          <w14:ligatures w14:val="none"/>
        </w:rPr>
        <w:t>3</w:t>
      </w:r>
      <w:r w:rsidRPr="00704637">
        <w:rPr>
          <w:rFonts w:ascii="Arial MT" w:eastAsia="Arial MT" w:hAnsi="Arial MT" w:cs="Arial MT"/>
          <w:kern w:val="0"/>
          <w:sz w:val="14"/>
          <w:lang w:val="fr-FR"/>
          <w14:ligatures w14:val="none"/>
        </w:rPr>
        <w:t>Conformémentàla</w:t>
      </w:r>
      <w:hyperlink r:id="rId14">
        <w:r w:rsidRPr="00704637">
          <w:rPr>
            <w:rFonts w:ascii="Arial MT" w:eastAsia="Arial MT" w:hAnsi="Arial MT" w:cs="Arial MT"/>
            <w:color w:val="0000FF"/>
            <w:kern w:val="0"/>
            <w:sz w:val="14"/>
            <w:u w:val="single" w:color="0000FF"/>
            <w:lang w:val="fr-FR"/>
            <w14:ligatures w14:val="none"/>
          </w:rPr>
          <w:t>ProcédureHACTdel’UNICEF</w:t>
        </w:r>
        <w:r w:rsidRPr="00704637">
          <w:rPr>
            <w:rFonts w:ascii="Arial MT" w:eastAsia="Arial MT" w:hAnsi="Arial MT" w:cs="Arial MT"/>
            <w:kern w:val="0"/>
            <w:sz w:val="14"/>
            <w:lang w:val="fr-FR"/>
            <w14:ligatures w14:val="none"/>
          </w:rPr>
          <w:t>,</w:t>
        </w:r>
      </w:hyperlink>
    </w:p>
    <w:p w14:paraId="765B21D1" w14:textId="77777777" w:rsidR="00704637" w:rsidRPr="00704637" w:rsidRDefault="00704637" w:rsidP="00704637">
      <w:pPr>
        <w:widowControl w:val="0"/>
        <w:autoSpaceDE w:val="0"/>
        <w:autoSpaceDN w:val="0"/>
        <w:spacing w:after="0" w:line="240" w:lineRule="auto"/>
        <w:ind w:left="100" w:right="114"/>
        <w:jc w:val="both"/>
        <w:rPr>
          <w:rFonts w:ascii="Arial MT" w:eastAsia="Arial MT" w:hAnsi="Arial MT" w:cs="Arial MT"/>
          <w:kern w:val="0"/>
          <w:sz w:val="14"/>
          <w:lang w:val="fr-FR"/>
          <w14:ligatures w14:val="none"/>
        </w:rPr>
      </w:pPr>
      <w:r w:rsidRPr="00704637">
        <w:rPr>
          <w:rFonts w:ascii="Arial MT" w:eastAsia="Arial MT" w:hAnsi="Arial MT" w:cs="Arial MT"/>
          <w:kern w:val="0"/>
          <w:sz w:val="14"/>
          <w:vertAlign w:val="superscript"/>
          <w:lang w:val="fr-FR"/>
          <w14:ligatures w14:val="none"/>
        </w:rPr>
        <w:t>4</w:t>
      </w:r>
      <w:r w:rsidRPr="00704637">
        <w:rPr>
          <w:rFonts w:ascii="Arial MT" w:eastAsia="Arial MT" w:hAnsi="Arial MT" w:cs="Arial MT"/>
          <w:kern w:val="0"/>
          <w:sz w:val="14"/>
          <w:lang w:val="fr-FR"/>
          <w14:ligatures w14:val="none"/>
        </w:rPr>
        <w:t xml:space="preserve">Ibid. On estime qu’un partenaire d’exécution nécessitant une </w:t>
      </w:r>
      <w:proofErr w:type="spellStart"/>
      <w:r w:rsidRPr="00704637">
        <w:rPr>
          <w:rFonts w:ascii="Arial MT" w:eastAsia="Arial MT" w:hAnsi="Arial MT" w:cs="Arial MT"/>
          <w:kern w:val="0"/>
          <w:sz w:val="14"/>
          <w:lang w:val="fr-FR"/>
          <w14:ligatures w14:val="none"/>
        </w:rPr>
        <w:t>microévaluation</w:t>
      </w:r>
      <w:proofErr w:type="spellEnd"/>
      <w:r w:rsidRPr="00704637">
        <w:rPr>
          <w:rFonts w:ascii="Arial MT" w:eastAsia="Arial MT" w:hAnsi="Arial MT" w:cs="Arial MT"/>
          <w:kern w:val="0"/>
          <w:sz w:val="14"/>
          <w:lang w:val="fr-FR"/>
          <w14:ligatures w14:val="none"/>
        </w:rPr>
        <w:t xml:space="preserve"> présente un risque élevé jusqu’à ce que l’évaluation soit </w:t>
      </w:r>
      <w:proofErr w:type="spellStart"/>
      <w:proofErr w:type="gramStart"/>
      <w:r w:rsidRPr="00704637">
        <w:rPr>
          <w:rFonts w:ascii="Arial MT" w:eastAsia="Arial MT" w:hAnsi="Arial MT" w:cs="Arial MT"/>
          <w:kern w:val="0"/>
          <w:sz w:val="14"/>
          <w:lang w:val="fr-FR"/>
          <w14:ligatures w14:val="none"/>
        </w:rPr>
        <w:t>exécutée.Si</w:t>
      </w:r>
      <w:proofErr w:type="spellEnd"/>
      <w:proofErr w:type="gramEnd"/>
      <w:r w:rsidRPr="00704637">
        <w:rPr>
          <w:rFonts w:ascii="Arial MT" w:eastAsia="Arial MT" w:hAnsi="Arial MT" w:cs="Arial MT"/>
          <w:kern w:val="0"/>
          <w:sz w:val="14"/>
          <w:lang w:val="fr-FR"/>
          <w14:ligatures w14:val="none"/>
        </w:rPr>
        <w:t xml:space="preserve"> le </w:t>
      </w:r>
      <w:proofErr w:type="spellStart"/>
      <w:r w:rsidRPr="00704637">
        <w:rPr>
          <w:rFonts w:ascii="Arial MT" w:eastAsia="Arial MT" w:hAnsi="Arial MT" w:cs="Arial MT"/>
          <w:kern w:val="0"/>
          <w:sz w:val="14"/>
          <w:lang w:val="fr-FR"/>
          <w14:ligatures w14:val="none"/>
        </w:rPr>
        <w:t>partenaired’exécution</w:t>
      </w:r>
      <w:proofErr w:type="spellEnd"/>
      <w:r w:rsidRPr="00704637">
        <w:rPr>
          <w:rFonts w:ascii="Arial MT" w:eastAsia="Arial MT" w:hAnsi="Arial MT" w:cs="Arial MT"/>
          <w:kern w:val="0"/>
          <w:sz w:val="14"/>
          <w:lang w:val="fr-FR"/>
          <w14:ligatures w14:val="none"/>
        </w:rPr>
        <w:t xml:space="preserve"> ne nécessite pas de </w:t>
      </w:r>
      <w:proofErr w:type="spellStart"/>
      <w:r w:rsidRPr="00704637">
        <w:rPr>
          <w:rFonts w:ascii="Arial MT" w:eastAsia="Arial MT" w:hAnsi="Arial MT" w:cs="Arial MT"/>
          <w:kern w:val="0"/>
          <w:sz w:val="14"/>
          <w:lang w:val="fr-FR"/>
          <w14:ligatures w14:val="none"/>
        </w:rPr>
        <w:t>microévaluation</w:t>
      </w:r>
      <w:proofErr w:type="spellEnd"/>
      <w:r w:rsidRPr="00704637">
        <w:rPr>
          <w:rFonts w:ascii="Arial MT" w:eastAsia="Arial MT" w:hAnsi="Arial MT" w:cs="Arial MT"/>
          <w:kern w:val="0"/>
          <w:sz w:val="14"/>
          <w:lang w:val="fr-FR"/>
          <w14:ligatures w14:val="none"/>
        </w:rPr>
        <w:t xml:space="preserve">, le risque est « non évalué »,sauf en cas d’utilisation de la liste de contrôle de la gestion financière pour déterminer </w:t>
      </w:r>
      <w:proofErr w:type="spellStart"/>
      <w:r w:rsidRPr="00704637">
        <w:rPr>
          <w:rFonts w:ascii="Arial MT" w:eastAsia="Arial MT" w:hAnsi="Arial MT" w:cs="Arial MT"/>
          <w:kern w:val="0"/>
          <w:sz w:val="14"/>
          <w:lang w:val="fr-FR"/>
          <w14:ligatures w14:val="none"/>
        </w:rPr>
        <w:t>ledegré</w:t>
      </w:r>
      <w:proofErr w:type="spellEnd"/>
      <w:r w:rsidRPr="00704637">
        <w:rPr>
          <w:rFonts w:ascii="Arial MT" w:eastAsia="Arial MT" w:hAnsi="Arial MT" w:cs="Arial MT"/>
          <w:kern w:val="0"/>
          <w:sz w:val="14"/>
          <w:lang w:val="fr-FR"/>
          <w14:ligatures w14:val="none"/>
        </w:rPr>
        <w:t xml:space="preserve"> </w:t>
      </w:r>
      <w:proofErr w:type="spellStart"/>
      <w:r w:rsidRPr="00704637">
        <w:rPr>
          <w:rFonts w:ascii="Arial MT" w:eastAsia="Arial MT" w:hAnsi="Arial MT" w:cs="Arial MT"/>
          <w:kern w:val="0"/>
          <w:sz w:val="14"/>
          <w:lang w:val="fr-FR"/>
          <w14:ligatures w14:val="none"/>
        </w:rPr>
        <w:t>derisque</w:t>
      </w:r>
      <w:proofErr w:type="spellEnd"/>
      <w:r w:rsidRPr="00704637">
        <w:rPr>
          <w:rFonts w:ascii="Arial MT" w:eastAsia="Arial MT" w:hAnsi="Arial MT" w:cs="Arial MT"/>
          <w:kern w:val="0"/>
          <w:sz w:val="14"/>
          <w:lang w:val="fr-FR"/>
          <w14:ligatures w14:val="none"/>
        </w:rPr>
        <w:t>.</w:t>
      </w:r>
    </w:p>
    <w:p w14:paraId="212D55A6" w14:textId="77777777" w:rsidR="00704637" w:rsidRPr="00704637" w:rsidRDefault="00704637" w:rsidP="00704637">
      <w:pPr>
        <w:widowControl w:val="0"/>
        <w:autoSpaceDE w:val="0"/>
        <w:autoSpaceDN w:val="0"/>
        <w:spacing w:after="0" w:line="158" w:lineRule="exact"/>
        <w:ind w:left="100"/>
        <w:rPr>
          <w:rFonts w:ascii="Arial MT" w:eastAsia="Arial MT" w:hAnsi="Arial MT" w:cs="Arial MT"/>
          <w:kern w:val="0"/>
          <w:sz w:val="14"/>
          <w:lang w:val="fr-FR"/>
          <w14:ligatures w14:val="none"/>
        </w:rPr>
      </w:pPr>
      <w:r w:rsidRPr="00704637">
        <w:rPr>
          <w:rFonts w:ascii="Arial MT" w:eastAsia="Arial MT" w:hAnsi="Arial MT" w:cs="Arial MT"/>
          <w:kern w:val="0"/>
          <w:sz w:val="14"/>
          <w:vertAlign w:val="superscript"/>
          <w:lang w:val="fr-FR"/>
          <w14:ligatures w14:val="none"/>
        </w:rPr>
        <w:t>5</w:t>
      </w:r>
      <w:r w:rsidRPr="00704637">
        <w:rPr>
          <w:rFonts w:ascii="Arial MT" w:eastAsia="Arial MT" w:hAnsi="Arial MT" w:cs="Arial MT"/>
          <w:kern w:val="0"/>
          <w:sz w:val="14"/>
          <w:lang w:val="fr-FR"/>
          <w14:ligatures w14:val="none"/>
        </w:rPr>
        <w:t>Ibid.à</w:t>
      </w:r>
    </w:p>
    <w:p w14:paraId="633B8B8F" w14:textId="77777777" w:rsidR="00704637" w:rsidRPr="00704637" w:rsidRDefault="00704637" w:rsidP="00704637">
      <w:pPr>
        <w:widowControl w:val="0"/>
        <w:autoSpaceDE w:val="0"/>
        <w:autoSpaceDN w:val="0"/>
        <w:spacing w:after="0" w:line="247" w:lineRule="auto"/>
        <w:ind w:left="100" w:right="14"/>
        <w:rPr>
          <w:rFonts w:ascii="Arial MT" w:eastAsia="Arial MT" w:hAnsi="Arial MT" w:cs="Arial MT"/>
          <w:kern w:val="0"/>
          <w:sz w:val="16"/>
          <w:szCs w:val="16"/>
          <w:lang w:val="fr-FR"/>
          <w14:ligatures w14:val="none"/>
        </w:rPr>
      </w:pPr>
      <w:r w:rsidRPr="00704637">
        <w:rPr>
          <w:rFonts w:ascii="Arial MT" w:eastAsia="Arial MT" w:hAnsi="Arial MT" w:cs="Arial MT"/>
          <w:kern w:val="0"/>
          <w:position w:val="6"/>
          <w:sz w:val="12"/>
          <w:szCs w:val="16"/>
          <w:lang w:val="fr-FR"/>
          <w14:ligatures w14:val="none"/>
        </w:rPr>
        <w:t>6</w:t>
      </w:r>
      <w:proofErr w:type="spellStart"/>
      <w:r w:rsidRPr="00704637">
        <w:rPr>
          <w:rFonts w:ascii="Arial MT" w:eastAsia="Arial MT" w:hAnsi="Arial MT" w:cs="Arial MT"/>
          <w:kern w:val="0"/>
          <w:sz w:val="16"/>
          <w:szCs w:val="16"/>
          <w:lang w:val="fr-FR"/>
          <w14:ligatures w14:val="none"/>
        </w:rPr>
        <w:t>Lenombre</w:t>
      </w:r>
      <w:proofErr w:type="spellEnd"/>
      <w:r w:rsidRPr="00704637">
        <w:rPr>
          <w:rFonts w:ascii="Arial MT" w:eastAsia="Arial MT" w:hAnsi="Arial MT" w:cs="Arial MT"/>
          <w:kern w:val="0"/>
          <w:sz w:val="16"/>
          <w:szCs w:val="16"/>
          <w:lang w:val="fr-FR"/>
          <w14:ligatures w14:val="none"/>
        </w:rPr>
        <w:t xml:space="preserve"> </w:t>
      </w:r>
      <w:proofErr w:type="spellStart"/>
      <w:r w:rsidRPr="00704637">
        <w:rPr>
          <w:rFonts w:ascii="Arial MT" w:eastAsia="Arial MT" w:hAnsi="Arial MT" w:cs="Arial MT"/>
          <w:kern w:val="0"/>
          <w:sz w:val="16"/>
          <w:szCs w:val="16"/>
          <w:lang w:val="fr-FR"/>
          <w14:ligatures w14:val="none"/>
        </w:rPr>
        <w:t>minimumrequisde</w:t>
      </w:r>
      <w:proofErr w:type="spellEnd"/>
      <w:r w:rsidRPr="00704637">
        <w:rPr>
          <w:rFonts w:ascii="Arial MT" w:eastAsia="Arial MT" w:hAnsi="Arial MT" w:cs="Arial MT"/>
          <w:kern w:val="0"/>
          <w:sz w:val="16"/>
          <w:szCs w:val="16"/>
          <w:lang w:val="fr-FR"/>
          <w14:ligatures w14:val="none"/>
        </w:rPr>
        <w:t xml:space="preserve"> visite </w:t>
      </w:r>
      <w:proofErr w:type="spellStart"/>
      <w:r w:rsidRPr="00704637">
        <w:rPr>
          <w:rFonts w:ascii="Arial MT" w:eastAsia="Arial MT" w:hAnsi="Arial MT" w:cs="Arial MT"/>
          <w:kern w:val="0"/>
          <w:sz w:val="16"/>
          <w:szCs w:val="16"/>
          <w:lang w:val="fr-FR"/>
          <w14:ligatures w14:val="none"/>
        </w:rPr>
        <w:t>programmatiqueà</w:t>
      </w:r>
      <w:proofErr w:type="spellEnd"/>
      <w:r w:rsidRPr="00704637">
        <w:rPr>
          <w:rFonts w:ascii="Arial MT" w:eastAsia="Arial MT" w:hAnsi="Arial MT" w:cs="Arial MT"/>
          <w:kern w:val="0"/>
          <w:sz w:val="16"/>
          <w:szCs w:val="16"/>
          <w:lang w:val="fr-FR"/>
          <w14:ligatures w14:val="none"/>
        </w:rPr>
        <w:t xml:space="preserve"> </w:t>
      </w:r>
      <w:proofErr w:type="spellStart"/>
      <w:r w:rsidRPr="00704637">
        <w:rPr>
          <w:rFonts w:ascii="Arial MT" w:eastAsia="Arial MT" w:hAnsi="Arial MT" w:cs="Arial MT"/>
          <w:kern w:val="0"/>
          <w:sz w:val="16"/>
          <w:szCs w:val="16"/>
          <w:lang w:val="fr-FR"/>
          <w14:ligatures w14:val="none"/>
        </w:rPr>
        <w:t>realiser</w:t>
      </w:r>
      <w:proofErr w:type="spellEnd"/>
      <w:r w:rsidRPr="00704637">
        <w:rPr>
          <w:rFonts w:ascii="Arial MT" w:eastAsia="Arial MT" w:hAnsi="Arial MT" w:cs="Arial MT"/>
          <w:kern w:val="0"/>
          <w:sz w:val="16"/>
          <w:szCs w:val="16"/>
          <w:lang w:val="fr-FR"/>
          <w14:ligatures w14:val="none"/>
        </w:rPr>
        <w:t xml:space="preserve"> </w:t>
      </w:r>
      <w:proofErr w:type="gramStart"/>
      <w:r w:rsidRPr="00704637">
        <w:rPr>
          <w:rFonts w:ascii="Arial MT" w:eastAsia="Arial MT" w:hAnsi="Arial MT" w:cs="Arial MT"/>
          <w:kern w:val="0"/>
          <w:sz w:val="16"/>
          <w:szCs w:val="16"/>
          <w:lang w:val="fr-FR"/>
          <w14:ligatures w14:val="none"/>
        </w:rPr>
        <w:t>estcalculésurlabasedumontantdetransfertnetaupartenaire.Leresponsableduprogrammedel’UNICEF</w:t>
      </w:r>
      <w:proofErr w:type="gramEnd"/>
      <w:r w:rsidRPr="00704637">
        <w:rPr>
          <w:rFonts w:ascii="Arial MT" w:eastAsia="Arial MT" w:hAnsi="Arial MT" w:cs="Arial MT"/>
          <w:kern w:val="0"/>
          <w:sz w:val="16"/>
          <w:szCs w:val="16"/>
          <w:lang w:val="fr-FR"/>
          <w14:ligatures w14:val="none"/>
        </w:rPr>
        <w:t>, encollaborationaveclepartenaire,estcomptabledelaréalisationd’aumoinscesnombresminimums requis</w:t>
      </w:r>
    </w:p>
    <w:p w14:paraId="7E65C702" w14:textId="77777777" w:rsidR="00704637" w:rsidRPr="00704637" w:rsidRDefault="00704637" w:rsidP="00704637">
      <w:pPr>
        <w:widowControl w:val="0"/>
        <w:autoSpaceDE w:val="0"/>
        <w:autoSpaceDN w:val="0"/>
        <w:spacing w:after="0" w:line="247" w:lineRule="auto"/>
        <w:rPr>
          <w:rFonts w:ascii="Arial MT" w:eastAsia="Arial MT" w:hAnsi="Arial MT" w:cs="Arial MT"/>
          <w:kern w:val="0"/>
          <w:lang w:val="fr-FR"/>
          <w14:ligatures w14:val="none"/>
        </w:rPr>
        <w:sectPr w:rsidR="00704637" w:rsidRPr="00704637" w:rsidSect="00704637">
          <w:headerReference w:type="default" r:id="rId15"/>
          <w:pgSz w:w="11910" w:h="16840"/>
          <w:pgMar w:top="1140" w:right="600" w:bottom="280" w:left="620" w:header="0" w:footer="0" w:gutter="0"/>
          <w:cols w:space="720"/>
        </w:sectPr>
      </w:pPr>
    </w:p>
    <w:p w14:paraId="2190A4AB" w14:textId="77777777" w:rsidR="00704637" w:rsidRPr="00704637" w:rsidRDefault="00704637" w:rsidP="00704637">
      <w:pPr>
        <w:widowControl w:val="0"/>
        <w:autoSpaceDE w:val="0"/>
        <w:autoSpaceDN w:val="0"/>
        <w:spacing w:before="4" w:after="0" w:line="240" w:lineRule="auto"/>
        <w:rPr>
          <w:rFonts w:ascii="Arial MT" w:eastAsia="Arial MT" w:hAnsi="Arial MT" w:cs="Arial MT"/>
          <w:kern w:val="0"/>
          <w:sz w:val="17"/>
          <w:szCs w:val="16"/>
          <w:lang w:val="fr-FR"/>
          <w14:ligatures w14:val="none"/>
        </w:rPr>
      </w:pPr>
    </w:p>
    <w:p w14:paraId="45E33EFC" w14:textId="77777777" w:rsidR="00CD4A11" w:rsidRPr="00704637" w:rsidRDefault="00CD4A11">
      <w:pPr>
        <w:rPr>
          <w:lang w:val="fr-FR"/>
        </w:rPr>
      </w:pPr>
    </w:p>
    <w:sectPr w:rsidR="00CD4A11" w:rsidRPr="00704637" w:rsidSect="00704637">
      <w:pgSz w:w="11910" w:h="16840"/>
      <w:pgMar w:top="1140" w:right="600" w:bottom="280" w:left="6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27A59" w14:textId="77777777" w:rsidR="00955E3B" w:rsidRDefault="00955E3B">
      <w:pPr>
        <w:spacing w:after="0" w:line="240" w:lineRule="auto"/>
      </w:pPr>
      <w:r>
        <w:separator/>
      </w:r>
    </w:p>
  </w:endnote>
  <w:endnote w:type="continuationSeparator" w:id="0">
    <w:p w14:paraId="6ED35E39" w14:textId="77777777" w:rsidR="00955E3B" w:rsidRDefault="00955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AD945" w14:textId="77777777" w:rsidR="00955E3B" w:rsidRDefault="00955E3B">
      <w:pPr>
        <w:spacing w:after="0" w:line="240" w:lineRule="auto"/>
      </w:pPr>
      <w:r>
        <w:separator/>
      </w:r>
    </w:p>
  </w:footnote>
  <w:footnote w:type="continuationSeparator" w:id="0">
    <w:p w14:paraId="4226A62D" w14:textId="77777777" w:rsidR="00955E3B" w:rsidRDefault="00955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E9D2F" w14:textId="77777777" w:rsidR="00CD4A11" w:rsidRDefault="00CD4A11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5FE7C35" wp14:editId="3EEFE568">
              <wp:simplePos x="0" y="0"/>
              <wp:positionH relativeFrom="page">
                <wp:posOffset>-12700</wp:posOffset>
              </wp:positionH>
              <wp:positionV relativeFrom="page">
                <wp:posOffset>6350</wp:posOffset>
              </wp:positionV>
              <wp:extent cx="7566660" cy="594360"/>
              <wp:effectExtent l="0" t="0" r="0" b="0"/>
              <wp:wrapNone/>
              <wp:docPr id="1010771633" name="Group 10107716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6660" cy="594360"/>
                        <a:chOff x="-20" y="10"/>
                        <a:chExt cx="11916" cy="936"/>
                      </a:xfrm>
                    </wpg:grpSpPr>
                    <wps:wsp>
                      <wps:cNvPr id="7" name="Rectangle 7"/>
                      <wps:cNvSpPr>
                        <a:spLocks noChangeArrowheads="1"/>
                      </wps:cNvSpPr>
                      <wps:spPr bwMode="auto">
                        <a:xfrm>
                          <a:off x="0" y="30"/>
                          <a:ext cx="11876" cy="896"/>
                        </a:xfrm>
                        <a:prstGeom prst="rect">
                          <a:avLst/>
                        </a:prstGeom>
                        <a:solidFill>
                          <a:srgbClr val="00AFE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6"/>
                      <wps:cNvSpPr>
                        <a:spLocks/>
                      </wps:cNvSpPr>
                      <wps:spPr bwMode="auto">
                        <a:xfrm>
                          <a:off x="0" y="30"/>
                          <a:ext cx="11876" cy="896"/>
                        </a:xfrm>
                        <a:custGeom>
                          <a:avLst/>
                          <a:gdLst>
                            <a:gd name="T0" fmla="*/ 0 w 11876"/>
                            <a:gd name="T1" fmla="+- 0 926 30"/>
                            <a:gd name="T2" fmla="*/ 926 h 896"/>
                            <a:gd name="T3" fmla="*/ 11876 w 11876"/>
                            <a:gd name="T4" fmla="+- 0 926 30"/>
                            <a:gd name="T5" fmla="*/ 926 h 896"/>
                            <a:gd name="T6" fmla="*/ 11876 w 11876"/>
                            <a:gd name="T7" fmla="+- 0 30 30"/>
                            <a:gd name="T8" fmla="*/ 30 h 896"/>
                            <a:gd name="T9" fmla="*/ 0 w 11876"/>
                            <a:gd name="T10" fmla="+- 0 30 30"/>
                            <a:gd name="T11" fmla="*/ 30 h 896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11876" h="896">
                              <a:moveTo>
                                <a:pt x="0" y="896"/>
                              </a:moveTo>
                              <a:lnTo>
                                <a:pt x="11876" y="896"/>
                              </a:lnTo>
                              <a:lnTo>
                                <a:pt x="11876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AFE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" y="210"/>
                          <a:ext cx="9823" cy="58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id="Group 1010771633" style="position:absolute;margin-left:-1pt;margin-top:.5pt;width:595.8pt;height:46.8pt;z-index:-251657216;mso-position-horizontal-relative:page;mso-position-vertical-relative:page" coordsize="11916,936" coordorigin="-20,10" o:spid="_x0000_s1026" w14:anchorId="710F6D8B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">
              <v:rect id="Rectangle 7" style="position:absolute;top:30;width:11876;height:896;visibility:visible;mso-wrap-style:square;v-text-anchor:top" o:spid="_x0000_s1027" fillcolor="#00afe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"/>
              <v:shape id="Freeform 6" style="position:absolute;top:30;width:11876;height:896;visibility:visible;mso-wrap-style:square;v-text-anchor:top" coordsize="11876,896" o:spid="_x0000_s1028" filled="f" strokecolor="#00afef" strokeweight="2pt" path="m,896r11876,l11876,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">
                <v:path arrowok="t" o:connecttype="custom" o:connectlocs="0,926;11876,926;11876,30;0,30" o:connectangles="0,0,0,0"/>
              </v:shap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5" style="position:absolute;left:720;top:210;width:9823;height:586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">
                <v:imagedata o:title="" r:id="rId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D4782" w14:textId="77777777" w:rsidR="00CD4A11" w:rsidRDefault="00CD4A11">
    <w:pPr>
      <w:pStyle w:val="Corpsdetexte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3ACFB" w14:textId="77777777" w:rsidR="00CD4A11" w:rsidRDefault="00CD4A11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4408CD8" wp14:editId="0B67E79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945" cy="605790"/>
              <wp:effectExtent l="0" t="0" r="0" b="0"/>
              <wp:wrapNone/>
              <wp:docPr id="1451347547" name="Group 14513475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945" cy="605790"/>
                        <a:chOff x="0" y="0"/>
                        <a:chExt cx="11907" cy="954"/>
                      </a:xfrm>
                    </wpg:grpSpPr>
                    <wps:wsp>
                      <wps:cNvPr id="4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7" cy="954"/>
                        </a:xfrm>
                        <a:prstGeom prst="rect">
                          <a:avLst/>
                        </a:prstGeom>
                        <a:solidFill>
                          <a:srgbClr val="0099F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41" y="240"/>
                          <a:ext cx="9823" cy="58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id="Group 1451347547" style="position:absolute;margin-left:0;margin-top:0;width:595.35pt;height:47.7pt;z-index:-251656192;mso-position-horizontal-relative:page;mso-position-vertical-relative:page" coordsize="11907,954" o:spid="_x0000_s1026" w14:anchorId="717AADCB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">
              <v:rect id="Rectangle 3" style="position:absolute;width:11907;height:954;visibility:visible;mso-wrap-style:square;v-text-anchor:top" o:spid="_x0000_s1027" fillcolor="#0099fd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"/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2" style="position:absolute;left:1041;top:240;width:9823;height:586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">
                <v:imagedata o:title="" r:id="rId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2D0EC"/>
    <w:multiLevelType w:val="hybridMultilevel"/>
    <w:tmpl w:val="059205D6"/>
    <w:lvl w:ilvl="0" w:tplc="2968DF72">
      <w:start w:val="1"/>
      <w:numFmt w:val="bullet"/>
      <w:lvlText w:val="-"/>
      <w:lvlJc w:val="left"/>
      <w:pPr>
        <w:ind w:left="399" w:hanging="360"/>
      </w:pPr>
      <w:rPr>
        <w:rFonts w:ascii="Arial MT" w:hAnsi="Arial MT" w:hint="default"/>
      </w:rPr>
    </w:lvl>
    <w:lvl w:ilvl="1" w:tplc="C50CE6AA">
      <w:start w:val="1"/>
      <w:numFmt w:val="bullet"/>
      <w:lvlText w:val="o"/>
      <w:lvlJc w:val="left"/>
      <w:pPr>
        <w:ind w:left="1119" w:hanging="360"/>
      </w:pPr>
      <w:rPr>
        <w:rFonts w:ascii="Courier New" w:hAnsi="Courier New" w:hint="default"/>
      </w:rPr>
    </w:lvl>
    <w:lvl w:ilvl="2" w:tplc="A05ECFB8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  <w:lvl w:ilvl="3" w:tplc="7C763222">
      <w:start w:val="1"/>
      <w:numFmt w:val="bullet"/>
      <w:lvlText w:val=""/>
      <w:lvlJc w:val="left"/>
      <w:pPr>
        <w:ind w:left="2559" w:hanging="360"/>
      </w:pPr>
      <w:rPr>
        <w:rFonts w:ascii="Symbol" w:hAnsi="Symbol" w:hint="default"/>
      </w:rPr>
    </w:lvl>
    <w:lvl w:ilvl="4" w:tplc="AA3C5330">
      <w:start w:val="1"/>
      <w:numFmt w:val="bullet"/>
      <w:lvlText w:val="o"/>
      <w:lvlJc w:val="left"/>
      <w:pPr>
        <w:ind w:left="3279" w:hanging="360"/>
      </w:pPr>
      <w:rPr>
        <w:rFonts w:ascii="Courier New" w:hAnsi="Courier New" w:hint="default"/>
      </w:rPr>
    </w:lvl>
    <w:lvl w:ilvl="5" w:tplc="A92A2BB2">
      <w:start w:val="1"/>
      <w:numFmt w:val="bullet"/>
      <w:lvlText w:val=""/>
      <w:lvlJc w:val="left"/>
      <w:pPr>
        <w:ind w:left="3999" w:hanging="360"/>
      </w:pPr>
      <w:rPr>
        <w:rFonts w:ascii="Wingdings" w:hAnsi="Wingdings" w:hint="default"/>
      </w:rPr>
    </w:lvl>
    <w:lvl w:ilvl="6" w:tplc="A70C1266">
      <w:start w:val="1"/>
      <w:numFmt w:val="bullet"/>
      <w:lvlText w:val=""/>
      <w:lvlJc w:val="left"/>
      <w:pPr>
        <w:ind w:left="4719" w:hanging="360"/>
      </w:pPr>
      <w:rPr>
        <w:rFonts w:ascii="Symbol" w:hAnsi="Symbol" w:hint="default"/>
      </w:rPr>
    </w:lvl>
    <w:lvl w:ilvl="7" w:tplc="1DAE0F0C">
      <w:start w:val="1"/>
      <w:numFmt w:val="bullet"/>
      <w:lvlText w:val="o"/>
      <w:lvlJc w:val="left"/>
      <w:pPr>
        <w:ind w:left="5439" w:hanging="360"/>
      </w:pPr>
      <w:rPr>
        <w:rFonts w:ascii="Courier New" w:hAnsi="Courier New" w:hint="default"/>
      </w:rPr>
    </w:lvl>
    <w:lvl w:ilvl="8" w:tplc="836AE256">
      <w:start w:val="1"/>
      <w:numFmt w:val="bullet"/>
      <w:lvlText w:val=""/>
      <w:lvlJc w:val="left"/>
      <w:pPr>
        <w:ind w:left="6159" w:hanging="360"/>
      </w:pPr>
      <w:rPr>
        <w:rFonts w:ascii="Wingdings" w:hAnsi="Wingdings" w:hint="default"/>
      </w:rPr>
    </w:lvl>
  </w:abstractNum>
  <w:abstractNum w:abstractNumId="1" w15:restartNumberingAfterBreak="0">
    <w:nsid w:val="2D8B758B"/>
    <w:multiLevelType w:val="hybridMultilevel"/>
    <w:tmpl w:val="7D7ECE38"/>
    <w:lvl w:ilvl="0" w:tplc="FFFFFFFF">
      <w:start w:val="1"/>
      <w:numFmt w:val="bullet"/>
      <w:lvlText w:val="-"/>
      <w:lvlJc w:val="left"/>
      <w:pPr>
        <w:ind w:left="759" w:hanging="360"/>
      </w:pPr>
      <w:rPr>
        <w:rFonts w:ascii="Arial MT" w:hAnsi="Arial MT" w:hint="default"/>
      </w:rPr>
    </w:lvl>
    <w:lvl w:ilvl="1" w:tplc="040C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2" w15:restartNumberingAfterBreak="0">
    <w:nsid w:val="40111678"/>
    <w:multiLevelType w:val="hybridMultilevel"/>
    <w:tmpl w:val="4686F3AE"/>
    <w:lvl w:ilvl="0" w:tplc="EF504ED0">
      <w:numFmt w:val="bullet"/>
      <w:lvlText w:val=""/>
      <w:lvlJc w:val="left"/>
      <w:pPr>
        <w:ind w:left="550" w:hanging="272"/>
      </w:pPr>
      <w:rPr>
        <w:rFonts w:ascii="Wingdings" w:eastAsia="Wingdings" w:hAnsi="Wingdings" w:cs="Wingdings" w:hint="default"/>
        <w:w w:val="99"/>
        <w:sz w:val="20"/>
        <w:szCs w:val="20"/>
        <w:lang w:val="fr-FR" w:eastAsia="en-US" w:bidi="ar-SA"/>
      </w:rPr>
    </w:lvl>
    <w:lvl w:ilvl="1" w:tplc="17989F40">
      <w:numFmt w:val="bullet"/>
      <w:lvlText w:val="•"/>
      <w:lvlJc w:val="left"/>
      <w:pPr>
        <w:ind w:left="1050" w:hanging="272"/>
      </w:pPr>
      <w:rPr>
        <w:rFonts w:hint="default"/>
        <w:lang w:val="fr-FR" w:eastAsia="en-US" w:bidi="ar-SA"/>
      </w:rPr>
    </w:lvl>
    <w:lvl w:ilvl="2" w:tplc="0504B7B6">
      <w:numFmt w:val="bullet"/>
      <w:lvlText w:val="•"/>
      <w:lvlJc w:val="left"/>
      <w:pPr>
        <w:ind w:left="1540" w:hanging="272"/>
      </w:pPr>
      <w:rPr>
        <w:rFonts w:hint="default"/>
        <w:lang w:val="fr-FR" w:eastAsia="en-US" w:bidi="ar-SA"/>
      </w:rPr>
    </w:lvl>
    <w:lvl w:ilvl="3" w:tplc="6E6C7E54">
      <w:numFmt w:val="bullet"/>
      <w:lvlText w:val="•"/>
      <w:lvlJc w:val="left"/>
      <w:pPr>
        <w:ind w:left="2030" w:hanging="272"/>
      </w:pPr>
      <w:rPr>
        <w:rFonts w:hint="default"/>
        <w:lang w:val="fr-FR" w:eastAsia="en-US" w:bidi="ar-SA"/>
      </w:rPr>
    </w:lvl>
    <w:lvl w:ilvl="4" w:tplc="ED0EE292">
      <w:numFmt w:val="bullet"/>
      <w:lvlText w:val="•"/>
      <w:lvlJc w:val="left"/>
      <w:pPr>
        <w:ind w:left="2520" w:hanging="272"/>
      </w:pPr>
      <w:rPr>
        <w:rFonts w:hint="default"/>
        <w:lang w:val="fr-FR" w:eastAsia="en-US" w:bidi="ar-SA"/>
      </w:rPr>
    </w:lvl>
    <w:lvl w:ilvl="5" w:tplc="86841D48">
      <w:numFmt w:val="bullet"/>
      <w:lvlText w:val="•"/>
      <w:lvlJc w:val="left"/>
      <w:pPr>
        <w:ind w:left="3010" w:hanging="272"/>
      </w:pPr>
      <w:rPr>
        <w:rFonts w:hint="default"/>
        <w:lang w:val="fr-FR" w:eastAsia="en-US" w:bidi="ar-SA"/>
      </w:rPr>
    </w:lvl>
    <w:lvl w:ilvl="6" w:tplc="A71C8D56">
      <w:numFmt w:val="bullet"/>
      <w:lvlText w:val="•"/>
      <w:lvlJc w:val="left"/>
      <w:pPr>
        <w:ind w:left="3500" w:hanging="272"/>
      </w:pPr>
      <w:rPr>
        <w:rFonts w:hint="default"/>
        <w:lang w:val="fr-FR" w:eastAsia="en-US" w:bidi="ar-SA"/>
      </w:rPr>
    </w:lvl>
    <w:lvl w:ilvl="7" w:tplc="9C480C0E">
      <w:numFmt w:val="bullet"/>
      <w:lvlText w:val="•"/>
      <w:lvlJc w:val="left"/>
      <w:pPr>
        <w:ind w:left="3990" w:hanging="272"/>
      </w:pPr>
      <w:rPr>
        <w:rFonts w:hint="default"/>
        <w:lang w:val="fr-FR" w:eastAsia="en-US" w:bidi="ar-SA"/>
      </w:rPr>
    </w:lvl>
    <w:lvl w:ilvl="8" w:tplc="D28CF39E">
      <w:numFmt w:val="bullet"/>
      <w:lvlText w:val="•"/>
      <w:lvlJc w:val="left"/>
      <w:pPr>
        <w:ind w:left="4480" w:hanging="272"/>
      </w:pPr>
      <w:rPr>
        <w:rFonts w:hint="default"/>
        <w:lang w:val="fr-FR" w:eastAsia="en-US" w:bidi="ar-SA"/>
      </w:rPr>
    </w:lvl>
  </w:abstractNum>
  <w:abstractNum w:abstractNumId="3" w15:restartNumberingAfterBreak="0">
    <w:nsid w:val="42AA45EA"/>
    <w:multiLevelType w:val="hybridMultilevel"/>
    <w:tmpl w:val="E9B43AA2"/>
    <w:lvl w:ilvl="0" w:tplc="B8A4F8F6">
      <w:numFmt w:val="bullet"/>
      <w:lvlText w:val=""/>
      <w:lvlJc w:val="left"/>
      <w:pPr>
        <w:ind w:left="398" w:hanging="360"/>
      </w:pPr>
      <w:rPr>
        <w:rFonts w:ascii="Wingdings" w:eastAsia="Wingdings" w:hAnsi="Wingdings" w:cs="Wingdings" w:hint="default"/>
        <w:w w:val="99"/>
        <w:sz w:val="20"/>
        <w:szCs w:val="20"/>
        <w:lang w:val="fr-FR" w:eastAsia="en-US" w:bidi="ar-SA"/>
      </w:rPr>
    </w:lvl>
    <w:lvl w:ilvl="1" w:tplc="B0D20B32">
      <w:numFmt w:val="bullet"/>
      <w:lvlText w:val="•"/>
      <w:lvlJc w:val="left"/>
      <w:pPr>
        <w:ind w:left="1157" w:hanging="360"/>
      </w:pPr>
      <w:rPr>
        <w:rFonts w:hint="default"/>
        <w:lang w:val="fr-FR" w:eastAsia="en-US" w:bidi="ar-SA"/>
      </w:rPr>
    </w:lvl>
    <w:lvl w:ilvl="2" w:tplc="F86A99BE">
      <w:numFmt w:val="bullet"/>
      <w:lvlText w:val="•"/>
      <w:lvlJc w:val="left"/>
      <w:pPr>
        <w:ind w:left="1914" w:hanging="360"/>
      </w:pPr>
      <w:rPr>
        <w:rFonts w:hint="default"/>
        <w:lang w:val="fr-FR" w:eastAsia="en-US" w:bidi="ar-SA"/>
      </w:rPr>
    </w:lvl>
    <w:lvl w:ilvl="3" w:tplc="AAC86A56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4" w:tplc="D8AA94BC">
      <w:numFmt w:val="bullet"/>
      <w:lvlText w:val="•"/>
      <w:lvlJc w:val="left"/>
      <w:pPr>
        <w:ind w:left="3428" w:hanging="360"/>
      </w:pPr>
      <w:rPr>
        <w:rFonts w:hint="default"/>
        <w:lang w:val="fr-FR" w:eastAsia="en-US" w:bidi="ar-SA"/>
      </w:rPr>
    </w:lvl>
    <w:lvl w:ilvl="5" w:tplc="78F85128">
      <w:numFmt w:val="bullet"/>
      <w:lvlText w:val="•"/>
      <w:lvlJc w:val="left"/>
      <w:pPr>
        <w:ind w:left="4185" w:hanging="360"/>
      </w:pPr>
      <w:rPr>
        <w:rFonts w:hint="default"/>
        <w:lang w:val="fr-FR" w:eastAsia="en-US" w:bidi="ar-SA"/>
      </w:rPr>
    </w:lvl>
    <w:lvl w:ilvl="6" w:tplc="CD222F10">
      <w:numFmt w:val="bullet"/>
      <w:lvlText w:val="•"/>
      <w:lvlJc w:val="left"/>
      <w:pPr>
        <w:ind w:left="4942" w:hanging="360"/>
      </w:pPr>
      <w:rPr>
        <w:rFonts w:hint="default"/>
        <w:lang w:val="fr-FR" w:eastAsia="en-US" w:bidi="ar-SA"/>
      </w:rPr>
    </w:lvl>
    <w:lvl w:ilvl="7" w:tplc="E3DAD6A6">
      <w:numFmt w:val="bullet"/>
      <w:lvlText w:val="•"/>
      <w:lvlJc w:val="left"/>
      <w:pPr>
        <w:ind w:left="5699" w:hanging="360"/>
      </w:pPr>
      <w:rPr>
        <w:rFonts w:hint="default"/>
        <w:lang w:val="fr-FR" w:eastAsia="en-US" w:bidi="ar-SA"/>
      </w:rPr>
    </w:lvl>
    <w:lvl w:ilvl="8" w:tplc="1B76E35A">
      <w:numFmt w:val="bullet"/>
      <w:lvlText w:val="•"/>
      <w:lvlJc w:val="left"/>
      <w:pPr>
        <w:ind w:left="6456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53077AEE"/>
    <w:multiLevelType w:val="hybridMultilevel"/>
    <w:tmpl w:val="B832FDD0"/>
    <w:lvl w:ilvl="0" w:tplc="C9E049EC">
      <w:numFmt w:val="bullet"/>
      <w:lvlText w:val=""/>
      <w:lvlJc w:val="left"/>
      <w:pPr>
        <w:ind w:left="398" w:hanging="360"/>
      </w:pPr>
      <w:rPr>
        <w:rFonts w:ascii="Wingdings" w:eastAsia="Wingdings" w:hAnsi="Wingdings" w:cs="Wingdings" w:hint="default"/>
        <w:w w:val="99"/>
        <w:sz w:val="20"/>
        <w:szCs w:val="20"/>
        <w:lang w:val="fr-FR" w:eastAsia="en-US" w:bidi="ar-SA"/>
      </w:rPr>
    </w:lvl>
    <w:lvl w:ilvl="1" w:tplc="41DCE86A">
      <w:numFmt w:val="bullet"/>
      <w:lvlText w:val="•"/>
      <w:lvlJc w:val="left"/>
      <w:pPr>
        <w:ind w:left="1157" w:hanging="360"/>
      </w:pPr>
      <w:rPr>
        <w:rFonts w:hint="default"/>
        <w:lang w:val="fr-FR" w:eastAsia="en-US" w:bidi="ar-SA"/>
      </w:rPr>
    </w:lvl>
    <w:lvl w:ilvl="2" w:tplc="CA1C0746">
      <w:numFmt w:val="bullet"/>
      <w:lvlText w:val="•"/>
      <w:lvlJc w:val="left"/>
      <w:pPr>
        <w:ind w:left="1914" w:hanging="360"/>
      </w:pPr>
      <w:rPr>
        <w:rFonts w:hint="default"/>
        <w:lang w:val="fr-FR" w:eastAsia="en-US" w:bidi="ar-SA"/>
      </w:rPr>
    </w:lvl>
    <w:lvl w:ilvl="3" w:tplc="79F8B194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4" w:tplc="139E03CA">
      <w:numFmt w:val="bullet"/>
      <w:lvlText w:val="•"/>
      <w:lvlJc w:val="left"/>
      <w:pPr>
        <w:ind w:left="3428" w:hanging="360"/>
      </w:pPr>
      <w:rPr>
        <w:rFonts w:hint="default"/>
        <w:lang w:val="fr-FR" w:eastAsia="en-US" w:bidi="ar-SA"/>
      </w:rPr>
    </w:lvl>
    <w:lvl w:ilvl="5" w:tplc="C1EAA32E">
      <w:numFmt w:val="bullet"/>
      <w:lvlText w:val="•"/>
      <w:lvlJc w:val="left"/>
      <w:pPr>
        <w:ind w:left="4185" w:hanging="360"/>
      </w:pPr>
      <w:rPr>
        <w:rFonts w:hint="default"/>
        <w:lang w:val="fr-FR" w:eastAsia="en-US" w:bidi="ar-SA"/>
      </w:rPr>
    </w:lvl>
    <w:lvl w:ilvl="6" w:tplc="B5A6370A">
      <w:numFmt w:val="bullet"/>
      <w:lvlText w:val="•"/>
      <w:lvlJc w:val="left"/>
      <w:pPr>
        <w:ind w:left="4942" w:hanging="360"/>
      </w:pPr>
      <w:rPr>
        <w:rFonts w:hint="default"/>
        <w:lang w:val="fr-FR" w:eastAsia="en-US" w:bidi="ar-SA"/>
      </w:rPr>
    </w:lvl>
    <w:lvl w:ilvl="7" w:tplc="FAF07EA0">
      <w:numFmt w:val="bullet"/>
      <w:lvlText w:val="•"/>
      <w:lvlJc w:val="left"/>
      <w:pPr>
        <w:ind w:left="5699" w:hanging="360"/>
      </w:pPr>
      <w:rPr>
        <w:rFonts w:hint="default"/>
        <w:lang w:val="fr-FR" w:eastAsia="en-US" w:bidi="ar-SA"/>
      </w:rPr>
    </w:lvl>
    <w:lvl w:ilvl="8" w:tplc="428C3FEE">
      <w:numFmt w:val="bullet"/>
      <w:lvlText w:val="•"/>
      <w:lvlJc w:val="left"/>
      <w:pPr>
        <w:ind w:left="6456" w:hanging="360"/>
      </w:pPr>
      <w:rPr>
        <w:rFonts w:hint="default"/>
        <w:lang w:val="fr-FR" w:eastAsia="en-US" w:bidi="ar-SA"/>
      </w:rPr>
    </w:lvl>
  </w:abstractNum>
  <w:abstractNum w:abstractNumId="5" w15:restartNumberingAfterBreak="0">
    <w:nsid w:val="53C4533E"/>
    <w:multiLevelType w:val="hybridMultilevel"/>
    <w:tmpl w:val="71CE8374"/>
    <w:lvl w:ilvl="0" w:tplc="03C63A14">
      <w:numFmt w:val="bullet"/>
      <w:lvlText w:val="-"/>
      <w:lvlJc w:val="left"/>
      <w:pPr>
        <w:ind w:left="759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6" w15:restartNumberingAfterBreak="0">
    <w:nsid w:val="70D908FB"/>
    <w:multiLevelType w:val="hybridMultilevel"/>
    <w:tmpl w:val="12D842AC"/>
    <w:lvl w:ilvl="0" w:tplc="2C1697CA">
      <w:start w:val="1"/>
      <w:numFmt w:val="decimal"/>
      <w:lvlText w:val="%1."/>
      <w:lvlJc w:val="left"/>
      <w:rPr>
        <w:rFonts w:ascii="Arial MT" w:eastAsia="Arial MT" w:hAnsi="Arial MT" w:cs="Arial MT" w:hint="default"/>
        <w:color w:val="000000"/>
        <w:spacing w:val="-1"/>
        <w:w w:val="99"/>
        <w:sz w:val="20"/>
        <w:szCs w:val="20"/>
        <w:lang w:val="fr-FR" w:eastAsia="en-US" w:bidi="ar-SA"/>
      </w:rPr>
    </w:lvl>
    <w:lvl w:ilvl="1" w:tplc="4A82C7DA">
      <w:numFmt w:val="bullet"/>
      <w:lvlText w:val="•"/>
      <w:lvlJc w:val="left"/>
      <w:pPr>
        <w:ind w:left="1441" w:hanging="361"/>
      </w:pPr>
      <w:rPr>
        <w:rFonts w:hint="default"/>
        <w:lang w:val="fr-FR" w:eastAsia="en-US" w:bidi="ar-SA"/>
      </w:rPr>
    </w:lvl>
    <w:lvl w:ilvl="2" w:tplc="68CCFA7A">
      <w:numFmt w:val="bullet"/>
      <w:lvlText w:val="•"/>
      <w:lvlJc w:val="left"/>
      <w:pPr>
        <w:ind w:left="2123" w:hanging="361"/>
      </w:pPr>
      <w:rPr>
        <w:rFonts w:hint="default"/>
        <w:lang w:val="fr-FR" w:eastAsia="en-US" w:bidi="ar-SA"/>
      </w:rPr>
    </w:lvl>
    <w:lvl w:ilvl="3" w:tplc="D5DE450C">
      <w:numFmt w:val="bullet"/>
      <w:lvlText w:val="•"/>
      <w:lvlJc w:val="left"/>
      <w:pPr>
        <w:ind w:left="2804" w:hanging="361"/>
      </w:pPr>
      <w:rPr>
        <w:rFonts w:hint="default"/>
        <w:lang w:val="fr-FR" w:eastAsia="en-US" w:bidi="ar-SA"/>
      </w:rPr>
    </w:lvl>
    <w:lvl w:ilvl="4" w:tplc="57FA767C">
      <w:numFmt w:val="bullet"/>
      <w:lvlText w:val="•"/>
      <w:lvlJc w:val="left"/>
      <w:pPr>
        <w:ind w:left="3486" w:hanging="361"/>
      </w:pPr>
      <w:rPr>
        <w:rFonts w:hint="default"/>
        <w:lang w:val="fr-FR" w:eastAsia="en-US" w:bidi="ar-SA"/>
      </w:rPr>
    </w:lvl>
    <w:lvl w:ilvl="5" w:tplc="D6226FB4">
      <w:numFmt w:val="bullet"/>
      <w:lvlText w:val="•"/>
      <w:lvlJc w:val="left"/>
      <w:pPr>
        <w:ind w:left="4168" w:hanging="361"/>
      </w:pPr>
      <w:rPr>
        <w:rFonts w:hint="default"/>
        <w:lang w:val="fr-FR" w:eastAsia="en-US" w:bidi="ar-SA"/>
      </w:rPr>
    </w:lvl>
    <w:lvl w:ilvl="6" w:tplc="C3A0789E">
      <w:numFmt w:val="bullet"/>
      <w:lvlText w:val="•"/>
      <w:lvlJc w:val="left"/>
      <w:pPr>
        <w:ind w:left="4849" w:hanging="361"/>
      </w:pPr>
      <w:rPr>
        <w:rFonts w:hint="default"/>
        <w:lang w:val="fr-FR" w:eastAsia="en-US" w:bidi="ar-SA"/>
      </w:rPr>
    </w:lvl>
    <w:lvl w:ilvl="7" w:tplc="C38A0994">
      <w:numFmt w:val="bullet"/>
      <w:lvlText w:val="•"/>
      <w:lvlJc w:val="left"/>
      <w:pPr>
        <w:ind w:left="5531" w:hanging="361"/>
      </w:pPr>
      <w:rPr>
        <w:rFonts w:hint="default"/>
        <w:lang w:val="fr-FR" w:eastAsia="en-US" w:bidi="ar-SA"/>
      </w:rPr>
    </w:lvl>
    <w:lvl w:ilvl="8" w:tplc="DE62D8A2">
      <w:numFmt w:val="bullet"/>
      <w:lvlText w:val="•"/>
      <w:lvlJc w:val="left"/>
      <w:pPr>
        <w:ind w:left="6212" w:hanging="361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37"/>
    <w:rsid w:val="000C4719"/>
    <w:rsid w:val="00304691"/>
    <w:rsid w:val="00316129"/>
    <w:rsid w:val="00704637"/>
    <w:rsid w:val="00955E3B"/>
    <w:rsid w:val="00A62159"/>
    <w:rsid w:val="00AD2DF7"/>
    <w:rsid w:val="00B56262"/>
    <w:rsid w:val="00CD4A11"/>
    <w:rsid w:val="00DE5E16"/>
    <w:rsid w:val="1B41221C"/>
    <w:rsid w:val="5453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F00C"/>
  <w15:chartTrackingRefBased/>
  <w15:docId w15:val="{9321AAAA-71AC-4E8A-AF6E-945FF572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NoList1">
    <w:name w:val="No List1"/>
    <w:next w:val="Aucuneliste"/>
    <w:uiPriority w:val="99"/>
    <w:semiHidden/>
    <w:unhideWhenUsed/>
    <w:rsid w:val="00704637"/>
  </w:style>
  <w:style w:type="table" w:customStyle="1" w:styleId="TableNormal1">
    <w:name w:val="Table Normal1"/>
    <w:uiPriority w:val="2"/>
    <w:semiHidden/>
    <w:unhideWhenUsed/>
    <w:qFormat/>
    <w:rsid w:val="0070463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70463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16"/>
      <w:szCs w:val="16"/>
      <w:lang w:val="fr-FR"/>
      <w14:ligatures w14:val="none"/>
    </w:rPr>
  </w:style>
  <w:style w:type="character" w:customStyle="1" w:styleId="CorpsdetexteCar">
    <w:name w:val="Corps de texte Car"/>
    <w:basedOn w:val="Policepardfaut"/>
    <w:link w:val="Corpsdetexte"/>
    <w:uiPriority w:val="1"/>
    <w:rsid w:val="00704637"/>
    <w:rPr>
      <w:rFonts w:ascii="Arial MT" w:eastAsia="Arial MT" w:hAnsi="Arial MT" w:cs="Arial MT"/>
      <w:kern w:val="0"/>
      <w:sz w:val="16"/>
      <w:szCs w:val="16"/>
      <w:lang w:val="fr-FR"/>
      <w14:ligatures w14:val="none"/>
    </w:rPr>
  </w:style>
  <w:style w:type="paragraph" w:styleId="Paragraphedeliste">
    <w:name w:val="List Paragraph"/>
    <w:basedOn w:val="Normal"/>
    <w:uiPriority w:val="1"/>
    <w:qFormat/>
    <w:rsid w:val="0070463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fr-FR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04637"/>
    <w:pPr>
      <w:widowControl w:val="0"/>
      <w:autoSpaceDE w:val="0"/>
      <w:autoSpaceDN w:val="0"/>
      <w:spacing w:after="0" w:line="240" w:lineRule="auto"/>
      <w:ind w:left="39"/>
    </w:pPr>
    <w:rPr>
      <w:rFonts w:ascii="Arial MT" w:eastAsia="Arial MT" w:hAnsi="Arial MT" w:cs="Arial MT"/>
      <w:kern w:val="0"/>
      <w:lang w:val="fr-FR"/>
      <w14:ligatures w14:val="none"/>
    </w:rPr>
  </w:style>
  <w:style w:type="character" w:styleId="Marquedecommentaire">
    <w:name w:val="annotation reference"/>
    <w:uiPriority w:val="99"/>
    <w:semiHidden/>
    <w:unhideWhenUsed/>
    <w:rsid w:val="0070463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0463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0"/>
      <w:szCs w:val="20"/>
      <w:lang w:val="fr-FR"/>
      <w14:ligatures w14:val="none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04637"/>
    <w:rPr>
      <w:rFonts w:ascii="Arial MT" w:eastAsia="Arial MT" w:hAnsi="Arial MT" w:cs="Arial MT"/>
      <w:kern w:val="0"/>
      <w:sz w:val="20"/>
      <w:szCs w:val="20"/>
      <w:lang w:val="fr-FR"/>
      <w14:ligatures w14:val="none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0463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04637"/>
    <w:rPr>
      <w:rFonts w:ascii="Arial MT" w:eastAsia="Arial MT" w:hAnsi="Arial MT" w:cs="Arial MT"/>
      <w:b/>
      <w:bCs/>
      <w:kern w:val="0"/>
      <w:sz w:val="20"/>
      <w:szCs w:val="20"/>
      <w:lang w:val="fr-FR"/>
      <w14:ligatures w14:val="non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4637"/>
    <w:pPr>
      <w:widowControl w:val="0"/>
      <w:autoSpaceDE w:val="0"/>
      <w:autoSpaceDN w:val="0"/>
      <w:spacing w:after="0" w:line="240" w:lineRule="auto"/>
    </w:pPr>
    <w:rPr>
      <w:rFonts w:ascii="Tahoma" w:eastAsia="Arial MT" w:hAnsi="Tahoma" w:cs="Tahoma"/>
      <w:kern w:val="0"/>
      <w:sz w:val="16"/>
      <w:szCs w:val="16"/>
      <w:lang w:val="fr-FR"/>
      <w14:ligatures w14:val="non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4637"/>
    <w:rPr>
      <w:rFonts w:ascii="Tahoma" w:eastAsia="Arial MT" w:hAnsi="Tahoma" w:cs="Tahoma"/>
      <w:kern w:val="0"/>
      <w:sz w:val="16"/>
      <w:szCs w:val="16"/>
      <w:lang w:val="fr-FR"/>
      <w14:ligatures w14:val="none"/>
    </w:rPr>
  </w:style>
  <w:style w:type="paragraph" w:styleId="Rvision">
    <w:name w:val="Revision"/>
    <w:hidden/>
    <w:uiPriority w:val="99"/>
    <w:semiHidden/>
    <w:rsid w:val="00704637"/>
    <w:pPr>
      <w:spacing w:after="0" w:line="240" w:lineRule="auto"/>
    </w:pPr>
    <w:rPr>
      <w:rFonts w:ascii="Arial MT" w:eastAsia="Arial MT" w:hAnsi="Arial MT" w:cs="Arial MT"/>
      <w:kern w:val="0"/>
      <w:lang w:val="fr-FR"/>
      <w14:ligatures w14:val="none"/>
    </w:rPr>
  </w:style>
  <w:style w:type="paragraph" w:customStyle="1" w:styleId="Default">
    <w:name w:val="Default"/>
    <w:rsid w:val="00704637"/>
    <w:pPr>
      <w:autoSpaceDE w:val="0"/>
      <w:autoSpaceDN w:val="0"/>
      <w:adjustRightInd w:val="0"/>
      <w:spacing w:after="0" w:line="240" w:lineRule="auto"/>
    </w:pPr>
    <w:rPr>
      <w:rFonts w:ascii="Myriad Pro" w:eastAsia="Calibri" w:hAnsi="Myriad Pro" w:cs="Myriad Pro"/>
      <w:color w:val="000000"/>
      <w:kern w:val="0"/>
      <w:sz w:val="24"/>
      <w:szCs w:val="24"/>
      <w14:ligatures w14:val="none"/>
    </w:rPr>
  </w:style>
  <w:style w:type="character" w:customStyle="1" w:styleId="A1">
    <w:name w:val="A1"/>
    <w:uiPriority w:val="99"/>
    <w:rsid w:val="00704637"/>
    <w:rPr>
      <w:rFonts w:cs="Myriad Pro"/>
      <w:color w:val="000000"/>
      <w:sz w:val="22"/>
      <w:szCs w:val="22"/>
    </w:rPr>
  </w:style>
  <w:style w:type="paragraph" w:styleId="En-tte">
    <w:name w:val="header"/>
    <w:basedOn w:val="Normal"/>
    <w:link w:val="En-tteCar"/>
    <w:uiPriority w:val="99"/>
    <w:semiHidden/>
    <w:unhideWhenUsed/>
    <w:rsid w:val="0070463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fr-FR"/>
      <w14:ligatures w14:val="none"/>
    </w:rPr>
  </w:style>
  <w:style w:type="character" w:customStyle="1" w:styleId="En-tteCar">
    <w:name w:val="En-tête Car"/>
    <w:basedOn w:val="Policepardfaut"/>
    <w:link w:val="En-tte"/>
    <w:uiPriority w:val="99"/>
    <w:semiHidden/>
    <w:rsid w:val="00704637"/>
    <w:rPr>
      <w:rFonts w:ascii="Arial MT" w:eastAsia="Arial MT" w:hAnsi="Arial MT" w:cs="Arial MT"/>
      <w:kern w:val="0"/>
      <w:lang w:val="fr-FR"/>
      <w14:ligatures w14:val="none"/>
    </w:rPr>
  </w:style>
  <w:style w:type="paragraph" w:styleId="Pieddepage">
    <w:name w:val="footer"/>
    <w:basedOn w:val="Normal"/>
    <w:link w:val="PieddepageCar"/>
    <w:uiPriority w:val="99"/>
    <w:semiHidden/>
    <w:unhideWhenUsed/>
    <w:rsid w:val="0070463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fr-FR"/>
      <w14:ligatures w14:val="none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704637"/>
    <w:rPr>
      <w:rFonts w:ascii="Arial MT" w:eastAsia="Arial MT" w:hAnsi="Arial MT" w:cs="Arial MT"/>
      <w:kern w:val="0"/>
      <w:lang w:val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intranet.unicef.org/iconhome.nsf/0/8C75C012511F4C62852578220059420E/%24FILE/06_08_HACT_Procedure_final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53e541-c16e-4a8b-983e-4d08c5eb099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BADD14EEF846489B59B379267DBA8A" ma:contentTypeVersion="11" ma:contentTypeDescription="Crée un document." ma:contentTypeScope="" ma:versionID="3fec0cd8499b4a3edcff8590770a15fd">
  <xsd:schema xmlns:xsd="http://www.w3.org/2001/XMLSchema" xmlns:xs="http://www.w3.org/2001/XMLSchema" xmlns:p="http://schemas.microsoft.com/office/2006/metadata/properties" xmlns:ns3="ec53e541-c16e-4a8b-983e-4d08c5eb099f" targetNamespace="http://schemas.microsoft.com/office/2006/metadata/properties" ma:root="true" ma:fieldsID="4e0518162e07f88e532104afc39b97fa" ns3:_="">
    <xsd:import namespace="ec53e541-c16e-4a8b-983e-4d08c5eb099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3e541-c16e-4a8b-983e-4d08c5eb099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AD4237-7B2A-444E-B502-937AE141255F}">
  <ds:schemaRefs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ec53e541-c16e-4a8b-983e-4d08c5eb099f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F253942-864D-4112-9DEF-E98CC8AB03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582719-D6F8-4D75-8300-F8D4D72DA9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3e541-c16e-4a8b-983e-4d08c5eb09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726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 Marie Leonide Rasoahenikaja</dc:creator>
  <cp:keywords/>
  <dc:description/>
  <cp:lastModifiedBy>Kristin AZAR</cp:lastModifiedBy>
  <cp:revision>2</cp:revision>
  <dcterms:created xsi:type="dcterms:W3CDTF">2025-02-18T11:39:00Z</dcterms:created>
  <dcterms:modified xsi:type="dcterms:W3CDTF">2025-02-18T11:39:00Z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0x0101008CBADD14EEF846489B59B379267DBA8A</vt:lpwstr>
  </property>
  <property fmtid="{D5CDD505-2E9C-101B-9397-08002B2CF9AE}" pid="3" name="MediaServiceImageTags">
    <vt:lpwstr/>
  </property>
</Properties>
</file>